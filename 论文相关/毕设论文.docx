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AA348" w14:textId="77777777" w:rsidR="008310DA" w:rsidRPr="007D1BE4" w:rsidRDefault="008310DA" w:rsidP="008310DA">
      <w:pPr>
        <w:spacing w:beforeLines="50" w:before="156" w:line="600" w:lineRule="exact"/>
        <w:rPr>
          <w:rFonts w:ascii="仿宋_GB2312" w:eastAsia="仿宋_GB2312" w:hint="eastAsia"/>
          <w:bCs/>
          <w:sz w:val="32"/>
          <w:szCs w:val="32"/>
        </w:rPr>
      </w:pPr>
    </w:p>
    <w:p w14:paraId="3016D2C1" w14:textId="77777777" w:rsidR="008310DA" w:rsidRPr="00A50CAC" w:rsidRDefault="008310DA" w:rsidP="008310DA">
      <w:pPr>
        <w:spacing w:line="600" w:lineRule="exact"/>
        <w:ind w:firstLineChars="99" w:firstLine="455"/>
        <w:jc w:val="center"/>
        <w:rPr>
          <w:rFonts w:eastAsia="楷体_GB2312"/>
          <w:bCs/>
          <w:sz w:val="46"/>
        </w:rPr>
      </w:pPr>
    </w:p>
    <w:p w14:paraId="76A00888" w14:textId="77777777" w:rsidR="008310DA" w:rsidRDefault="008310DA" w:rsidP="008310DA">
      <w:pPr>
        <w:spacing w:line="600" w:lineRule="exact"/>
        <w:ind w:firstLineChars="99" w:firstLine="455"/>
        <w:jc w:val="center"/>
        <w:rPr>
          <w:rFonts w:eastAsia="楷体_GB2312"/>
          <w:bCs/>
          <w:sz w:val="46"/>
        </w:rPr>
      </w:pPr>
    </w:p>
    <w:p w14:paraId="7474421D" w14:textId="77777777" w:rsidR="00A107A1" w:rsidRPr="00A50CAC" w:rsidRDefault="00A107A1" w:rsidP="008310DA">
      <w:pPr>
        <w:spacing w:line="600" w:lineRule="exact"/>
        <w:ind w:firstLineChars="99" w:firstLine="455"/>
        <w:jc w:val="center"/>
        <w:rPr>
          <w:rFonts w:eastAsia="楷体_GB2312"/>
          <w:bCs/>
          <w:sz w:val="46"/>
        </w:rPr>
      </w:pPr>
    </w:p>
    <w:p w14:paraId="2B19445A" w14:textId="77777777" w:rsidR="008310DA" w:rsidRPr="0053026D" w:rsidRDefault="008310DA" w:rsidP="0053026D">
      <w:pPr>
        <w:spacing w:line="660" w:lineRule="exact"/>
        <w:jc w:val="center"/>
        <w:rPr>
          <w:b/>
          <w:bCs/>
          <w:sz w:val="60"/>
          <w:szCs w:val="60"/>
        </w:rPr>
      </w:pPr>
      <w:r w:rsidRPr="0053026D">
        <w:rPr>
          <w:b/>
          <w:bCs/>
          <w:sz w:val="60"/>
          <w:szCs w:val="60"/>
        </w:rPr>
        <w:t>本</w:t>
      </w:r>
      <w:r w:rsidR="007D1BE4">
        <w:rPr>
          <w:rFonts w:hint="eastAsia"/>
          <w:b/>
          <w:bCs/>
          <w:sz w:val="60"/>
          <w:szCs w:val="60"/>
        </w:rPr>
        <w:t xml:space="preserve"> </w:t>
      </w:r>
      <w:r w:rsidRPr="0053026D">
        <w:rPr>
          <w:b/>
          <w:bCs/>
          <w:sz w:val="60"/>
          <w:szCs w:val="60"/>
        </w:rPr>
        <w:t>科</w:t>
      </w:r>
      <w:r w:rsidR="007D1BE4">
        <w:rPr>
          <w:rFonts w:hint="eastAsia"/>
          <w:b/>
          <w:bCs/>
          <w:sz w:val="60"/>
          <w:szCs w:val="60"/>
        </w:rPr>
        <w:t xml:space="preserve"> </w:t>
      </w:r>
      <w:r w:rsidRPr="0053026D">
        <w:rPr>
          <w:b/>
          <w:bCs/>
          <w:sz w:val="60"/>
          <w:szCs w:val="60"/>
        </w:rPr>
        <w:t>毕</w:t>
      </w:r>
      <w:r w:rsidR="007D1BE4">
        <w:rPr>
          <w:rFonts w:hint="eastAsia"/>
          <w:b/>
          <w:bCs/>
          <w:sz w:val="60"/>
          <w:szCs w:val="60"/>
        </w:rPr>
        <w:t xml:space="preserve"> </w:t>
      </w:r>
      <w:r w:rsidRPr="0053026D">
        <w:rPr>
          <w:b/>
          <w:bCs/>
          <w:sz w:val="60"/>
          <w:szCs w:val="60"/>
        </w:rPr>
        <w:t>业</w:t>
      </w:r>
      <w:r w:rsidR="007D1BE4">
        <w:rPr>
          <w:rFonts w:hint="eastAsia"/>
          <w:b/>
          <w:bCs/>
          <w:sz w:val="60"/>
          <w:szCs w:val="60"/>
        </w:rPr>
        <w:t xml:space="preserve"> </w:t>
      </w:r>
      <w:r w:rsidRPr="0053026D">
        <w:rPr>
          <w:b/>
          <w:bCs/>
          <w:sz w:val="60"/>
          <w:szCs w:val="60"/>
        </w:rPr>
        <w:t>论</w:t>
      </w:r>
      <w:r w:rsidR="007D1BE4">
        <w:rPr>
          <w:rFonts w:hint="eastAsia"/>
          <w:b/>
          <w:bCs/>
          <w:sz w:val="60"/>
          <w:szCs w:val="60"/>
        </w:rPr>
        <w:t xml:space="preserve"> </w:t>
      </w:r>
      <w:r w:rsidRPr="0053026D">
        <w:rPr>
          <w:b/>
          <w:bCs/>
          <w:sz w:val="60"/>
          <w:szCs w:val="60"/>
        </w:rPr>
        <w:t>文</w:t>
      </w:r>
    </w:p>
    <w:p w14:paraId="0360073E" w14:textId="77777777" w:rsidR="008310DA" w:rsidRPr="00A50CAC" w:rsidRDefault="008310DA" w:rsidP="008310DA">
      <w:pPr>
        <w:spacing w:line="600" w:lineRule="exact"/>
        <w:jc w:val="left"/>
        <w:rPr>
          <w:bCs/>
          <w:sz w:val="52"/>
        </w:rPr>
      </w:pPr>
    </w:p>
    <w:p w14:paraId="16028122" w14:textId="77777777" w:rsidR="008310DA" w:rsidRDefault="008310DA" w:rsidP="008310DA">
      <w:pPr>
        <w:spacing w:line="600" w:lineRule="exact"/>
        <w:jc w:val="left"/>
        <w:rPr>
          <w:bCs/>
          <w:sz w:val="52"/>
        </w:rPr>
      </w:pPr>
    </w:p>
    <w:p w14:paraId="7920C43F" w14:textId="77777777" w:rsidR="005A6071" w:rsidRDefault="005A6071" w:rsidP="005A6071"/>
    <w:p w14:paraId="7915AF5A" w14:textId="77777777" w:rsidR="005A6071" w:rsidRPr="006F2C07" w:rsidRDefault="005A6071" w:rsidP="005A6071"/>
    <w:tbl>
      <w:tblPr>
        <w:tblW w:w="0" w:type="auto"/>
        <w:jc w:val="center"/>
        <w:tblLook w:val="01E0" w:firstRow="1" w:lastRow="1" w:firstColumn="1" w:lastColumn="1" w:noHBand="0" w:noVBand="0"/>
      </w:tblPr>
      <w:tblGrid>
        <w:gridCol w:w="2003"/>
        <w:gridCol w:w="5790"/>
      </w:tblGrid>
      <w:tr w:rsidR="005A6071" w:rsidRPr="006F2C07" w14:paraId="066238B4" w14:textId="77777777" w:rsidTr="004960BB">
        <w:trPr>
          <w:trHeight w:val="624"/>
          <w:jc w:val="center"/>
        </w:trPr>
        <w:tc>
          <w:tcPr>
            <w:tcW w:w="2003" w:type="dxa"/>
            <w:vAlign w:val="center"/>
          </w:tcPr>
          <w:p w14:paraId="4FF5034F" w14:textId="77777777" w:rsidR="005A6071" w:rsidRPr="006F2C07" w:rsidRDefault="005A6071" w:rsidP="004960BB">
            <w:pPr>
              <w:snapToGrid w:val="0"/>
              <w:jc w:val="center"/>
              <w:rPr>
                <w:b/>
                <w:sz w:val="32"/>
                <w:szCs w:val="32"/>
              </w:rPr>
            </w:pPr>
            <w:r>
              <w:rPr>
                <w:rFonts w:hint="eastAsia"/>
                <w:b/>
                <w:sz w:val="32"/>
                <w:szCs w:val="32"/>
              </w:rPr>
              <w:t>课题名称：</w:t>
            </w:r>
          </w:p>
        </w:tc>
        <w:tc>
          <w:tcPr>
            <w:tcW w:w="5790" w:type="dxa"/>
            <w:tcBorders>
              <w:bottom w:val="single" w:sz="4" w:space="0" w:color="auto"/>
            </w:tcBorders>
            <w:vAlign w:val="center"/>
          </w:tcPr>
          <w:p w14:paraId="058CD208" w14:textId="77777777" w:rsidR="005A6071" w:rsidRPr="000C33C8" w:rsidRDefault="000C33C8" w:rsidP="004960BB">
            <w:pPr>
              <w:snapToGrid w:val="0"/>
              <w:ind w:left="141" w:hangingChars="44" w:hanging="141"/>
              <w:jc w:val="center"/>
              <w:rPr>
                <w:rFonts w:eastAsia="仿宋_GB2312"/>
                <w:sz w:val="32"/>
                <w:szCs w:val="32"/>
              </w:rPr>
            </w:pPr>
            <w:r w:rsidRPr="000C33C8">
              <w:rPr>
                <w:rFonts w:eastAsia="仿宋_GB2312" w:hint="eastAsia"/>
                <w:sz w:val="32"/>
                <w:szCs w:val="32"/>
              </w:rPr>
              <w:t>基于</w:t>
            </w:r>
            <w:r w:rsidRPr="000C33C8">
              <w:rPr>
                <w:rFonts w:eastAsia="仿宋_GB2312"/>
                <w:sz w:val="32"/>
                <w:szCs w:val="32"/>
              </w:rPr>
              <w:t>深度学习的细胞转录组学数据分析方法研究</w:t>
            </w:r>
          </w:p>
        </w:tc>
      </w:tr>
    </w:tbl>
    <w:p w14:paraId="012602EC" w14:textId="77777777" w:rsidR="005A6071" w:rsidRPr="006F2C07" w:rsidRDefault="005A6071" w:rsidP="005A6071"/>
    <w:p w14:paraId="2A4ACDAF" w14:textId="77777777" w:rsidR="005A6071" w:rsidRPr="006F2C07" w:rsidRDefault="005A6071" w:rsidP="005A6071"/>
    <w:p w14:paraId="12C18407" w14:textId="77777777" w:rsidR="005A6071" w:rsidRPr="006F2C07" w:rsidRDefault="005A6071" w:rsidP="005A6071"/>
    <w:p w14:paraId="24F2AA2B" w14:textId="77777777" w:rsidR="005A6071" w:rsidRPr="006F2C07" w:rsidRDefault="005A6071" w:rsidP="005A6071"/>
    <w:p w14:paraId="0C76F680" w14:textId="77777777" w:rsidR="005A6071" w:rsidRPr="006F2C07" w:rsidRDefault="005A6071" w:rsidP="005A6071"/>
    <w:tbl>
      <w:tblPr>
        <w:tblW w:w="8132" w:type="dxa"/>
        <w:jc w:val="center"/>
        <w:tblLook w:val="01E0" w:firstRow="1" w:lastRow="1" w:firstColumn="1" w:lastColumn="1" w:noHBand="0" w:noVBand="0"/>
      </w:tblPr>
      <w:tblGrid>
        <w:gridCol w:w="1701"/>
        <w:gridCol w:w="2571"/>
        <w:gridCol w:w="1130"/>
        <w:gridCol w:w="2730"/>
      </w:tblGrid>
      <w:tr w:rsidR="005A6071" w:rsidRPr="00506708" w14:paraId="7A5E2D5D" w14:textId="77777777" w:rsidTr="00506708">
        <w:trPr>
          <w:trHeight w:val="624"/>
          <w:jc w:val="center"/>
        </w:trPr>
        <w:tc>
          <w:tcPr>
            <w:tcW w:w="1701" w:type="dxa"/>
            <w:vAlign w:val="center"/>
          </w:tcPr>
          <w:p w14:paraId="4ADB312D" w14:textId="77777777" w:rsidR="005A6071" w:rsidRPr="00506708" w:rsidRDefault="005A6071" w:rsidP="004960BB">
            <w:pPr>
              <w:snapToGrid w:val="0"/>
              <w:jc w:val="center"/>
              <w:rPr>
                <w:b/>
                <w:sz w:val="28"/>
                <w:szCs w:val="28"/>
              </w:rPr>
            </w:pPr>
            <w:r w:rsidRPr="006F2C07">
              <w:rPr>
                <w:b/>
                <w:sz w:val="28"/>
                <w:szCs w:val="28"/>
              </w:rPr>
              <w:t>学员姓名：</w:t>
            </w:r>
          </w:p>
        </w:tc>
        <w:tc>
          <w:tcPr>
            <w:tcW w:w="2571" w:type="dxa"/>
            <w:tcBorders>
              <w:bottom w:val="single" w:sz="4" w:space="0" w:color="auto"/>
            </w:tcBorders>
            <w:vAlign w:val="center"/>
          </w:tcPr>
          <w:p w14:paraId="55FA7508" w14:textId="77777777" w:rsidR="005A6071" w:rsidRPr="00506708" w:rsidRDefault="000C33C8" w:rsidP="00506708">
            <w:pPr>
              <w:snapToGrid w:val="0"/>
              <w:jc w:val="center"/>
              <w:rPr>
                <w:b/>
                <w:sz w:val="28"/>
                <w:szCs w:val="28"/>
              </w:rPr>
            </w:pPr>
            <w:r w:rsidRPr="00506708">
              <w:rPr>
                <w:rFonts w:hint="eastAsia"/>
                <w:b/>
                <w:sz w:val="28"/>
                <w:szCs w:val="28"/>
              </w:rPr>
              <w:t>杨浩艺</w:t>
            </w:r>
          </w:p>
        </w:tc>
        <w:tc>
          <w:tcPr>
            <w:tcW w:w="1130" w:type="dxa"/>
            <w:vAlign w:val="center"/>
          </w:tcPr>
          <w:p w14:paraId="0468A8CC" w14:textId="77777777" w:rsidR="005A6071" w:rsidRPr="006F2C07" w:rsidRDefault="005A6071" w:rsidP="00506708">
            <w:pPr>
              <w:snapToGrid w:val="0"/>
              <w:jc w:val="center"/>
              <w:rPr>
                <w:b/>
                <w:sz w:val="28"/>
                <w:szCs w:val="28"/>
              </w:rPr>
            </w:pPr>
            <w:r w:rsidRPr="006F2C07">
              <w:rPr>
                <w:b/>
                <w:sz w:val="28"/>
                <w:szCs w:val="28"/>
              </w:rPr>
              <w:t>专业：</w:t>
            </w:r>
          </w:p>
        </w:tc>
        <w:tc>
          <w:tcPr>
            <w:tcW w:w="2730" w:type="dxa"/>
            <w:tcBorders>
              <w:bottom w:val="single" w:sz="4" w:space="0" w:color="auto"/>
            </w:tcBorders>
            <w:vAlign w:val="center"/>
          </w:tcPr>
          <w:p w14:paraId="3E205B5F" w14:textId="77777777" w:rsidR="005A6071" w:rsidRPr="00506708" w:rsidRDefault="000C33C8" w:rsidP="00506708">
            <w:pPr>
              <w:snapToGrid w:val="0"/>
              <w:jc w:val="center"/>
              <w:rPr>
                <w:b/>
                <w:sz w:val="28"/>
                <w:szCs w:val="28"/>
              </w:rPr>
            </w:pPr>
            <w:r w:rsidRPr="00506708">
              <w:rPr>
                <w:rFonts w:hint="eastAsia"/>
                <w:b/>
                <w:sz w:val="28"/>
                <w:szCs w:val="28"/>
              </w:rPr>
              <w:t>计算机</w:t>
            </w:r>
            <w:r w:rsidRPr="00506708">
              <w:rPr>
                <w:b/>
                <w:sz w:val="28"/>
                <w:szCs w:val="28"/>
              </w:rPr>
              <w:t>科学与技术</w:t>
            </w:r>
          </w:p>
        </w:tc>
      </w:tr>
      <w:tr w:rsidR="005A6071" w:rsidRPr="00506708" w14:paraId="4D28E884" w14:textId="77777777" w:rsidTr="00506708">
        <w:trPr>
          <w:trHeight w:val="624"/>
          <w:jc w:val="center"/>
        </w:trPr>
        <w:tc>
          <w:tcPr>
            <w:tcW w:w="1701" w:type="dxa"/>
            <w:vAlign w:val="center"/>
          </w:tcPr>
          <w:p w14:paraId="09FF5188" w14:textId="77777777" w:rsidR="005A6071" w:rsidRPr="00506708" w:rsidRDefault="005A6071" w:rsidP="004960BB">
            <w:pPr>
              <w:snapToGrid w:val="0"/>
              <w:jc w:val="center"/>
              <w:rPr>
                <w:b/>
                <w:sz w:val="28"/>
                <w:szCs w:val="28"/>
              </w:rPr>
            </w:pPr>
            <w:r w:rsidRPr="006F2C07">
              <w:rPr>
                <w:b/>
                <w:sz w:val="28"/>
                <w:szCs w:val="28"/>
              </w:rPr>
              <w:t>培养类型：</w:t>
            </w:r>
          </w:p>
        </w:tc>
        <w:tc>
          <w:tcPr>
            <w:tcW w:w="2571" w:type="dxa"/>
            <w:tcBorders>
              <w:top w:val="single" w:sz="4" w:space="0" w:color="auto"/>
              <w:bottom w:val="single" w:sz="4" w:space="0" w:color="auto"/>
            </w:tcBorders>
            <w:vAlign w:val="center"/>
          </w:tcPr>
          <w:p w14:paraId="22E794EA" w14:textId="77777777" w:rsidR="005A6071" w:rsidRPr="00506708" w:rsidRDefault="006928BA" w:rsidP="00506708">
            <w:pPr>
              <w:snapToGrid w:val="0"/>
              <w:jc w:val="center"/>
              <w:rPr>
                <w:b/>
                <w:sz w:val="28"/>
                <w:szCs w:val="28"/>
              </w:rPr>
            </w:pPr>
            <w:r w:rsidRPr="00506708">
              <w:rPr>
                <w:rFonts w:hint="eastAsia"/>
                <w:b/>
                <w:sz w:val="28"/>
                <w:szCs w:val="28"/>
              </w:rPr>
              <w:t>工程技术类</w:t>
            </w:r>
          </w:p>
        </w:tc>
        <w:tc>
          <w:tcPr>
            <w:tcW w:w="1130" w:type="dxa"/>
            <w:vAlign w:val="center"/>
          </w:tcPr>
          <w:p w14:paraId="2948ABED" w14:textId="77777777" w:rsidR="005A6071" w:rsidRPr="006F2C07" w:rsidRDefault="005A6071" w:rsidP="00506708">
            <w:pPr>
              <w:snapToGrid w:val="0"/>
              <w:jc w:val="center"/>
              <w:rPr>
                <w:b/>
                <w:sz w:val="28"/>
                <w:szCs w:val="28"/>
              </w:rPr>
            </w:pPr>
            <w:r w:rsidRPr="006F2C07">
              <w:rPr>
                <w:b/>
                <w:sz w:val="28"/>
                <w:szCs w:val="28"/>
              </w:rPr>
              <w:t>学号：</w:t>
            </w:r>
          </w:p>
        </w:tc>
        <w:tc>
          <w:tcPr>
            <w:tcW w:w="2730" w:type="dxa"/>
            <w:tcBorders>
              <w:top w:val="single" w:sz="4" w:space="0" w:color="auto"/>
              <w:bottom w:val="single" w:sz="4" w:space="0" w:color="auto"/>
            </w:tcBorders>
            <w:vAlign w:val="center"/>
          </w:tcPr>
          <w:p w14:paraId="63F8718C" w14:textId="77777777" w:rsidR="005A6071" w:rsidRPr="00506708" w:rsidRDefault="000C33C8" w:rsidP="004960BB">
            <w:pPr>
              <w:snapToGrid w:val="0"/>
              <w:jc w:val="center"/>
              <w:rPr>
                <w:b/>
                <w:sz w:val="28"/>
                <w:szCs w:val="28"/>
              </w:rPr>
            </w:pPr>
            <w:r w:rsidRPr="00506708">
              <w:rPr>
                <w:rFonts w:hint="eastAsia"/>
                <w:b/>
                <w:sz w:val="28"/>
                <w:szCs w:val="28"/>
              </w:rPr>
              <w:t>201506020025</w:t>
            </w:r>
          </w:p>
        </w:tc>
      </w:tr>
      <w:tr w:rsidR="005A6071" w:rsidRPr="00506708" w14:paraId="68F82434" w14:textId="77777777" w:rsidTr="00506708">
        <w:trPr>
          <w:trHeight w:val="624"/>
          <w:jc w:val="center"/>
        </w:trPr>
        <w:tc>
          <w:tcPr>
            <w:tcW w:w="1701" w:type="dxa"/>
            <w:vAlign w:val="center"/>
          </w:tcPr>
          <w:p w14:paraId="356CF5EE" w14:textId="77777777" w:rsidR="005A6071" w:rsidRPr="00506708" w:rsidRDefault="005A6071" w:rsidP="004960BB">
            <w:pPr>
              <w:snapToGrid w:val="0"/>
              <w:jc w:val="center"/>
              <w:rPr>
                <w:b/>
                <w:sz w:val="28"/>
                <w:szCs w:val="28"/>
              </w:rPr>
            </w:pPr>
            <w:r w:rsidRPr="006F2C07">
              <w:rPr>
                <w:b/>
                <w:sz w:val="28"/>
                <w:szCs w:val="28"/>
              </w:rPr>
              <w:t>所属学院：</w:t>
            </w:r>
          </w:p>
        </w:tc>
        <w:tc>
          <w:tcPr>
            <w:tcW w:w="2571" w:type="dxa"/>
            <w:tcBorders>
              <w:top w:val="single" w:sz="4" w:space="0" w:color="auto"/>
              <w:bottom w:val="single" w:sz="4" w:space="0" w:color="auto"/>
            </w:tcBorders>
            <w:vAlign w:val="center"/>
          </w:tcPr>
          <w:p w14:paraId="30238D78" w14:textId="77777777" w:rsidR="005A6071" w:rsidRPr="00506708" w:rsidRDefault="00D423A5" w:rsidP="00506708">
            <w:pPr>
              <w:snapToGrid w:val="0"/>
              <w:jc w:val="center"/>
              <w:rPr>
                <w:b/>
                <w:sz w:val="28"/>
                <w:szCs w:val="28"/>
              </w:rPr>
            </w:pPr>
            <w:r w:rsidRPr="00506708">
              <w:rPr>
                <w:rFonts w:hint="eastAsia"/>
                <w:b/>
                <w:sz w:val="28"/>
                <w:szCs w:val="28"/>
              </w:rPr>
              <w:t>计算机学院</w:t>
            </w:r>
          </w:p>
        </w:tc>
        <w:tc>
          <w:tcPr>
            <w:tcW w:w="1130" w:type="dxa"/>
            <w:vAlign w:val="center"/>
          </w:tcPr>
          <w:p w14:paraId="5EF6FE8C" w14:textId="77777777" w:rsidR="005A6071" w:rsidRPr="006F2C07" w:rsidRDefault="005A6071" w:rsidP="00506708">
            <w:pPr>
              <w:snapToGrid w:val="0"/>
              <w:jc w:val="center"/>
              <w:rPr>
                <w:b/>
                <w:sz w:val="28"/>
                <w:szCs w:val="28"/>
              </w:rPr>
            </w:pPr>
            <w:r w:rsidRPr="006F2C07">
              <w:rPr>
                <w:b/>
                <w:sz w:val="28"/>
                <w:szCs w:val="28"/>
              </w:rPr>
              <w:t>年级：</w:t>
            </w:r>
          </w:p>
        </w:tc>
        <w:tc>
          <w:tcPr>
            <w:tcW w:w="2730" w:type="dxa"/>
            <w:tcBorders>
              <w:top w:val="single" w:sz="4" w:space="0" w:color="auto"/>
              <w:bottom w:val="single" w:sz="4" w:space="0" w:color="auto"/>
            </w:tcBorders>
            <w:vAlign w:val="center"/>
          </w:tcPr>
          <w:p w14:paraId="4490256A" w14:textId="77777777" w:rsidR="005A6071" w:rsidRPr="00506708" w:rsidRDefault="00D35982" w:rsidP="00506708">
            <w:pPr>
              <w:snapToGrid w:val="0"/>
              <w:jc w:val="center"/>
              <w:rPr>
                <w:b/>
                <w:sz w:val="28"/>
                <w:szCs w:val="28"/>
              </w:rPr>
            </w:pPr>
            <w:r w:rsidRPr="00506708">
              <w:rPr>
                <w:rFonts w:hint="eastAsia"/>
                <w:b/>
                <w:sz w:val="28"/>
                <w:szCs w:val="28"/>
              </w:rPr>
              <w:t>2015</w:t>
            </w:r>
            <w:r w:rsidRPr="00506708">
              <w:rPr>
                <w:rFonts w:hint="eastAsia"/>
                <w:b/>
                <w:sz w:val="28"/>
                <w:szCs w:val="28"/>
              </w:rPr>
              <w:t>级</w:t>
            </w:r>
          </w:p>
        </w:tc>
      </w:tr>
      <w:tr w:rsidR="005A6071" w:rsidRPr="00506708" w14:paraId="3733298E" w14:textId="77777777" w:rsidTr="00506708">
        <w:trPr>
          <w:trHeight w:val="624"/>
          <w:jc w:val="center"/>
        </w:trPr>
        <w:tc>
          <w:tcPr>
            <w:tcW w:w="1701" w:type="dxa"/>
            <w:vAlign w:val="center"/>
          </w:tcPr>
          <w:p w14:paraId="1291D0C9" w14:textId="77777777" w:rsidR="005A6071" w:rsidRPr="00506708" w:rsidRDefault="005A6071" w:rsidP="004960BB">
            <w:pPr>
              <w:snapToGrid w:val="0"/>
              <w:jc w:val="center"/>
              <w:rPr>
                <w:b/>
                <w:sz w:val="28"/>
                <w:szCs w:val="28"/>
              </w:rPr>
            </w:pPr>
            <w:r w:rsidRPr="006F2C07">
              <w:rPr>
                <w:b/>
                <w:sz w:val="28"/>
                <w:szCs w:val="28"/>
              </w:rPr>
              <w:t>指导教</w:t>
            </w:r>
            <w:r>
              <w:rPr>
                <w:rFonts w:hint="eastAsia"/>
                <w:b/>
                <w:sz w:val="28"/>
                <w:szCs w:val="28"/>
              </w:rPr>
              <w:t>员</w:t>
            </w:r>
            <w:r w:rsidRPr="006F2C07">
              <w:rPr>
                <w:b/>
                <w:sz w:val="28"/>
                <w:szCs w:val="28"/>
              </w:rPr>
              <w:t>：</w:t>
            </w:r>
          </w:p>
        </w:tc>
        <w:tc>
          <w:tcPr>
            <w:tcW w:w="2571" w:type="dxa"/>
            <w:tcBorders>
              <w:top w:val="single" w:sz="4" w:space="0" w:color="auto"/>
              <w:bottom w:val="single" w:sz="4" w:space="0" w:color="auto"/>
            </w:tcBorders>
            <w:vAlign w:val="center"/>
          </w:tcPr>
          <w:p w14:paraId="7F036617" w14:textId="77777777" w:rsidR="005A6071" w:rsidRPr="00506708" w:rsidRDefault="000C33C8" w:rsidP="004960BB">
            <w:pPr>
              <w:snapToGrid w:val="0"/>
              <w:jc w:val="center"/>
              <w:rPr>
                <w:b/>
                <w:sz w:val="28"/>
                <w:szCs w:val="28"/>
              </w:rPr>
            </w:pPr>
            <w:r w:rsidRPr="00506708">
              <w:rPr>
                <w:rFonts w:hint="eastAsia"/>
                <w:b/>
                <w:sz w:val="28"/>
                <w:szCs w:val="28"/>
              </w:rPr>
              <w:t>黄辰林</w:t>
            </w:r>
          </w:p>
        </w:tc>
        <w:tc>
          <w:tcPr>
            <w:tcW w:w="1130" w:type="dxa"/>
            <w:vAlign w:val="center"/>
          </w:tcPr>
          <w:p w14:paraId="40706D9A" w14:textId="77777777" w:rsidR="005A6071" w:rsidRPr="006F2C07" w:rsidRDefault="005A6071" w:rsidP="00506708">
            <w:pPr>
              <w:snapToGrid w:val="0"/>
              <w:jc w:val="center"/>
              <w:rPr>
                <w:b/>
                <w:sz w:val="28"/>
                <w:szCs w:val="28"/>
              </w:rPr>
            </w:pPr>
            <w:r w:rsidRPr="006F2C07">
              <w:rPr>
                <w:b/>
                <w:sz w:val="28"/>
                <w:szCs w:val="28"/>
              </w:rPr>
              <w:t>职称：</w:t>
            </w:r>
          </w:p>
        </w:tc>
        <w:tc>
          <w:tcPr>
            <w:tcW w:w="2730" w:type="dxa"/>
            <w:tcBorders>
              <w:top w:val="single" w:sz="4" w:space="0" w:color="auto"/>
              <w:bottom w:val="single" w:sz="4" w:space="0" w:color="auto"/>
            </w:tcBorders>
            <w:vAlign w:val="center"/>
          </w:tcPr>
          <w:p w14:paraId="3429807E" w14:textId="77777777" w:rsidR="005A6071" w:rsidRPr="00506708" w:rsidRDefault="000C33C8" w:rsidP="00506708">
            <w:pPr>
              <w:snapToGrid w:val="0"/>
              <w:jc w:val="center"/>
              <w:rPr>
                <w:b/>
                <w:sz w:val="28"/>
                <w:szCs w:val="28"/>
              </w:rPr>
            </w:pPr>
            <w:r w:rsidRPr="00506708">
              <w:rPr>
                <w:rFonts w:hint="eastAsia"/>
                <w:b/>
                <w:sz w:val="28"/>
                <w:szCs w:val="28"/>
              </w:rPr>
              <w:t>副研究员</w:t>
            </w:r>
          </w:p>
        </w:tc>
      </w:tr>
      <w:tr w:rsidR="005A6071" w:rsidRPr="00506708" w14:paraId="544F8CCD" w14:textId="77777777" w:rsidTr="00506708">
        <w:trPr>
          <w:trHeight w:val="624"/>
          <w:jc w:val="center"/>
        </w:trPr>
        <w:tc>
          <w:tcPr>
            <w:tcW w:w="1701" w:type="dxa"/>
            <w:vAlign w:val="center"/>
          </w:tcPr>
          <w:p w14:paraId="40CE06E0" w14:textId="77777777" w:rsidR="005A6071" w:rsidRPr="006F2C07" w:rsidRDefault="005A6071" w:rsidP="004960BB">
            <w:pPr>
              <w:snapToGrid w:val="0"/>
              <w:jc w:val="center"/>
              <w:rPr>
                <w:b/>
                <w:sz w:val="28"/>
                <w:szCs w:val="28"/>
              </w:rPr>
            </w:pPr>
            <w:r w:rsidRPr="006F2C07">
              <w:rPr>
                <w:b/>
                <w:sz w:val="28"/>
                <w:szCs w:val="28"/>
              </w:rPr>
              <w:t>所属单位：</w:t>
            </w:r>
          </w:p>
        </w:tc>
        <w:tc>
          <w:tcPr>
            <w:tcW w:w="6431" w:type="dxa"/>
            <w:gridSpan w:val="3"/>
            <w:tcBorders>
              <w:bottom w:val="single" w:sz="4" w:space="0" w:color="auto"/>
            </w:tcBorders>
            <w:vAlign w:val="center"/>
          </w:tcPr>
          <w:p w14:paraId="3AEA947F" w14:textId="77777777" w:rsidR="005A6071" w:rsidRPr="00506708" w:rsidRDefault="000C33C8" w:rsidP="004960BB">
            <w:pPr>
              <w:snapToGrid w:val="0"/>
              <w:jc w:val="center"/>
              <w:rPr>
                <w:b/>
                <w:sz w:val="28"/>
                <w:szCs w:val="28"/>
              </w:rPr>
            </w:pPr>
            <w:r w:rsidRPr="00506708">
              <w:rPr>
                <w:rFonts w:hint="eastAsia"/>
                <w:b/>
                <w:sz w:val="28"/>
                <w:szCs w:val="28"/>
              </w:rPr>
              <w:t>国产基础</w:t>
            </w:r>
            <w:r w:rsidRPr="00506708">
              <w:rPr>
                <w:b/>
                <w:sz w:val="28"/>
                <w:szCs w:val="28"/>
              </w:rPr>
              <w:t>软件工程研究中心</w:t>
            </w:r>
          </w:p>
        </w:tc>
      </w:tr>
    </w:tbl>
    <w:p w14:paraId="0AD964F3" w14:textId="77777777" w:rsidR="005A6071" w:rsidRDefault="005A6071" w:rsidP="008310DA">
      <w:pPr>
        <w:spacing w:line="600" w:lineRule="exact"/>
        <w:jc w:val="center"/>
        <w:rPr>
          <w:rFonts w:eastAsia="黑体"/>
          <w:sz w:val="30"/>
          <w:szCs w:val="30"/>
        </w:rPr>
      </w:pPr>
    </w:p>
    <w:p w14:paraId="510274E6" w14:textId="77777777" w:rsidR="005A6071" w:rsidRDefault="005A6071" w:rsidP="008310DA">
      <w:pPr>
        <w:spacing w:line="600" w:lineRule="exact"/>
        <w:jc w:val="center"/>
        <w:rPr>
          <w:rFonts w:eastAsia="黑体"/>
          <w:sz w:val="30"/>
          <w:szCs w:val="30"/>
        </w:rPr>
      </w:pPr>
    </w:p>
    <w:p w14:paraId="664B855A" w14:textId="77777777" w:rsidR="006D3249" w:rsidRDefault="006D3249" w:rsidP="008310DA">
      <w:pPr>
        <w:spacing w:line="600" w:lineRule="exact"/>
        <w:jc w:val="center"/>
        <w:rPr>
          <w:rFonts w:eastAsia="黑体"/>
          <w:sz w:val="30"/>
          <w:szCs w:val="30"/>
        </w:rPr>
      </w:pPr>
    </w:p>
    <w:p w14:paraId="7A47B9D0" w14:textId="77777777" w:rsidR="001F45FF" w:rsidRDefault="008310DA" w:rsidP="008310DA">
      <w:pPr>
        <w:spacing w:line="600" w:lineRule="exact"/>
        <w:jc w:val="center"/>
        <w:rPr>
          <w:rFonts w:eastAsia="黑体"/>
          <w:sz w:val="30"/>
          <w:szCs w:val="30"/>
        </w:rPr>
        <w:sectPr w:rsidR="001F45FF" w:rsidSect="001F45FF">
          <w:pgSz w:w="11907" w:h="16840" w:code="9"/>
          <w:pgMar w:top="1701" w:right="1701" w:bottom="1701" w:left="1701" w:header="851" w:footer="992" w:gutter="0"/>
          <w:cols w:space="425"/>
          <w:docGrid w:type="lines" w:linePitch="312"/>
        </w:sectPr>
      </w:pPr>
      <w:r w:rsidRPr="00A50CAC">
        <w:rPr>
          <w:rFonts w:eastAsia="黑体"/>
          <w:sz w:val="30"/>
          <w:szCs w:val="30"/>
        </w:rPr>
        <w:t>国防科技大学</w:t>
      </w:r>
      <w:r w:rsidR="00BC1DEE">
        <w:rPr>
          <w:rFonts w:eastAsia="黑体" w:hint="eastAsia"/>
          <w:sz w:val="30"/>
          <w:szCs w:val="30"/>
        </w:rPr>
        <w:t>教务处</w:t>
      </w:r>
      <w:r w:rsidRPr="00A50CAC">
        <w:rPr>
          <w:rFonts w:eastAsia="黑体"/>
          <w:sz w:val="30"/>
          <w:szCs w:val="30"/>
        </w:rPr>
        <w:t>制</w:t>
      </w:r>
    </w:p>
    <w:p w14:paraId="2CB064E3" w14:textId="77777777" w:rsidR="001F45FF" w:rsidRDefault="001F45FF" w:rsidP="001F45FF">
      <w:pPr>
        <w:spacing w:beforeLines="100" w:before="447" w:afterLines="100" w:after="447"/>
        <w:jc w:val="center"/>
        <w:rPr>
          <w:rFonts w:eastAsia="仿宋_GB2312"/>
          <w:sz w:val="24"/>
          <w:szCs w:val="20"/>
        </w:rPr>
      </w:pPr>
      <w:r w:rsidRPr="00195629">
        <w:rPr>
          <w:rFonts w:ascii="黑体" w:eastAsia="黑体" w:hint="eastAsia"/>
          <w:sz w:val="32"/>
          <w:szCs w:val="32"/>
        </w:rPr>
        <w:lastRenderedPageBreak/>
        <w:t>目</w:t>
      </w:r>
      <w:r>
        <w:rPr>
          <w:rFonts w:ascii="黑体" w:eastAsia="黑体" w:hint="eastAsia"/>
          <w:sz w:val="32"/>
          <w:szCs w:val="32"/>
        </w:rPr>
        <w:t xml:space="preserve">　</w:t>
      </w:r>
      <w:r w:rsidRPr="00195629">
        <w:rPr>
          <w:rFonts w:ascii="黑体" w:eastAsia="黑体" w:hint="eastAsia"/>
          <w:sz w:val="32"/>
          <w:szCs w:val="32"/>
        </w:rPr>
        <w:t>录</w:t>
      </w:r>
    </w:p>
    <w:p w14:paraId="061B29EA" w14:textId="77777777" w:rsidR="001F45FF" w:rsidRPr="00E90D50" w:rsidRDefault="001F45FF" w:rsidP="001F45FF">
      <w:pPr>
        <w:jc w:val="distribute"/>
        <w:rPr>
          <w:rFonts w:ascii="宋体" w:hAnsi="宋体"/>
          <w:sz w:val="24"/>
          <w:szCs w:val="20"/>
        </w:rPr>
      </w:pPr>
      <w:r>
        <w:rPr>
          <w:rFonts w:ascii="宋体" w:hAnsi="宋体" w:hint="eastAsia"/>
          <w:sz w:val="24"/>
        </w:rPr>
        <w:t xml:space="preserve"> 摘要…………………………………………………………</w:t>
      </w:r>
      <w:r w:rsidRPr="00E90D50">
        <w:rPr>
          <w:rFonts w:ascii="宋体" w:hAnsi="宋体" w:hint="eastAsia"/>
          <w:sz w:val="24"/>
        </w:rPr>
        <w:t>………………</w:t>
      </w:r>
      <w:r>
        <w:rPr>
          <w:rFonts w:ascii="宋体" w:hAnsi="宋体" w:hint="eastAsia"/>
          <w:sz w:val="24"/>
        </w:rPr>
        <w:t>ⅰ</w:t>
      </w:r>
    </w:p>
    <w:p w14:paraId="5B23BA7E" w14:textId="77777777" w:rsidR="001F45FF" w:rsidRDefault="001F45FF" w:rsidP="001F45FF">
      <w:pPr>
        <w:jc w:val="right"/>
        <w:rPr>
          <w:rFonts w:ascii="宋体" w:hAnsi="宋体"/>
          <w:sz w:val="24"/>
        </w:rPr>
      </w:pPr>
      <w:r w:rsidRPr="00E90D50">
        <w:rPr>
          <w:rFonts w:ascii="宋体" w:hAnsi="宋体"/>
          <w:sz w:val="24"/>
        </w:rPr>
        <w:t xml:space="preserve">ABSTRACT </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ⅱ</w:t>
      </w:r>
    </w:p>
    <w:p w14:paraId="04B64E5E" w14:textId="77777777" w:rsidR="001F45FF" w:rsidRPr="00E90D50" w:rsidRDefault="001F45FF" w:rsidP="001F45FF">
      <w:pPr>
        <w:jc w:val="right"/>
        <w:rPr>
          <w:rFonts w:ascii="宋体" w:hAnsi="宋体"/>
          <w:sz w:val="24"/>
        </w:rPr>
      </w:pPr>
    </w:p>
    <w:p w14:paraId="60E91069" w14:textId="77777777" w:rsidR="00AD6C0C" w:rsidRPr="00E90D50" w:rsidRDefault="00AD6C0C" w:rsidP="00AD6C0C">
      <w:pPr>
        <w:jc w:val="right"/>
        <w:rPr>
          <w:rFonts w:ascii="宋体" w:hAnsi="宋体"/>
          <w:sz w:val="24"/>
          <w:szCs w:val="20"/>
        </w:rPr>
      </w:pPr>
      <w:r w:rsidRPr="00E90D50">
        <w:rPr>
          <w:rFonts w:ascii="宋体" w:hAnsi="宋体" w:hint="eastAsia"/>
          <w:sz w:val="24"/>
        </w:rPr>
        <w:t>第</w:t>
      </w:r>
      <w:r>
        <w:rPr>
          <w:rFonts w:ascii="宋体" w:hAnsi="宋体" w:hint="eastAsia"/>
          <w:sz w:val="24"/>
        </w:rPr>
        <w:t>1</w:t>
      </w:r>
      <w:r w:rsidRPr="00E90D50">
        <w:rPr>
          <w:rFonts w:ascii="宋体" w:hAnsi="宋体" w:hint="eastAsia"/>
          <w:sz w:val="24"/>
        </w:rPr>
        <w:t>章</w:t>
      </w:r>
      <w:r w:rsidRPr="00E90D50">
        <w:rPr>
          <w:rFonts w:ascii="宋体" w:hAnsi="宋体"/>
          <w:sz w:val="24"/>
        </w:rPr>
        <w:t xml:space="preserve">  </w:t>
      </w:r>
      <w:r>
        <w:rPr>
          <w:rFonts w:ascii="宋体" w:hAnsi="宋体" w:hint="eastAsia"/>
          <w:sz w:val="24"/>
          <w:szCs w:val="20"/>
        </w:rPr>
        <w:t>绪论</w:t>
      </w:r>
      <w:r>
        <w:rPr>
          <w:rFonts w:ascii="宋体" w:hAnsi="宋体" w:hint="eastAsia"/>
          <w:sz w:val="24"/>
        </w:rPr>
        <w:t>…………………………………………………………</w:t>
      </w:r>
      <w:r w:rsidRPr="00E90D50">
        <w:rPr>
          <w:rFonts w:ascii="宋体" w:hAnsi="宋体" w:hint="eastAsia"/>
          <w:sz w:val="24"/>
        </w:rPr>
        <w:t>………</w:t>
      </w:r>
      <w:r>
        <w:rPr>
          <w:rFonts w:ascii="宋体" w:hAnsi="宋体" w:hint="eastAsia"/>
          <w:sz w:val="24"/>
        </w:rPr>
        <w:t>1</w:t>
      </w:r>
    </w:p>
    <w:p w14:paraId="6827890C" w14:textId="77777777" w:rsidR="00AD6C0C" w:rsidRDefault="00AD6C0C" w:rsidP="00AD6C0C">
      <w:pPr>
        <w:ind w:firstLineChars="177" w:firstLine="471"/>
        <w:jc w:val="right"/>
        <w:rPr>
          <w:rFonts w:ascii="宋体" w:hAnsi="宋体"/>
          <w:sz w:val="24"/>
        </w:rPr>
      </w:pPr>
      <w:r w:rsidRPr="00E90D50">
        <w:rPr>
          <w:rFonts w:ascii="宋体" w:hAnsi="宋体"/>
          <w:sz w:val="24"/>
        </w:rPr>
        <w:t xml:space="preserve">1.1  </w:t>
      </w:r>
      <w:r>
        <w:rPr>
          <w:rFonts w:ascii="宋体" w:hAnsi="宋体" w:hint="eastAsia"/>
          <w:sz w:val="24"/>
        </w:rPr>
        <w:t>课题研究背景</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X</w:t>
      </w:r>
    </w:p>
    <w:p w14:paraId="4FC189B2" w14:textId="77777777" w:rsidR="00AD6C0C" w:rsidRDefault="00AD6C0C" w:rsidP="00AD6C0C">
      <w:pPr>
        <w:ind w:firstLineChars="310" w:firstLine="825"/>
        <w:jc w:val="right"/>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sidRPr="00E90D50">
          <w:rPr>
            <w:rFonts w:ascii="宋体" w:hAnsi="宋体"/>
            <w:sz w:val="24"/>
          </w:rPr>
          <w:t>1.1</w:t>
        </w:r>
        <w:r>
          <w:rPr>
            <w:rFonts w:ascii="宋体" w:hAnsi="宋体" w:hint="eastAsia"/>
            <w:sz w:val="24"/>
          </w:rPr>
          <w:t>.1</w:t>
        </w:r>
      </w:smartTag>
      <w:r w:rsidRPr="00E90D50">
        <w:rPr>
          <w:rFonts w:ascii="宋体" w:hAnsi="宋体"/>
          <w:sz w:val="24"/>
        </w:rPr>
        <w:t xml:space="preserve">  </w:t>
      </w:r>
      <w:r>
        <w:rPr>
          <w:rFonts w:ascii="宋体" w:hAnsi="宋体" w:hint="eastAsia"/>
          <w:sz w:val="24"/>
        </w:rPr>
        <w:t>深度学习</w:t>
      </w:r>
      <w:r>
        <w:rPr>
          <w:rFonts w:ascii="宋体" w:hAnsi="宋体"/>
          <w:sz w:val="24"/>
        </w:rPr>
        <w:t>研究</w:t>
      </w:r>
      <w:r>
        <w:rPr>
          <w:rFonts w:ascii="宋体" w:hAnsi="宋体" w:hint="eastAsia"/>
          <w:sz w:val="24"/>
        </w:rPr>
        <w:t>背景………………………………</w:t>
      </w:r>
      <w:r w:rsidRPr="00E90D50">
        <w:rPr>
          <w:rFonts w:ascii="宋体" w:hAnsi="宋体" w:hint="eastAsia"/>
          <w:sz w:val="24"/>
        </w:rPr>
        <w:t>………</w:t>
      </w:r>
      <w:r>
        <w:rPr>
          <w:rFonts w:ascii="宋体" w:hAnsi="宋体" w:hint="eastAsia"/>
          <w:sz w:val="24"/>
        </w:rPr>
        <w:t>…X</w:t>
      </w:r>
    </w:p>
    <w:p w14:paraId="4ECC4090" w14:textId="77777777" w:rsidR="00AD6C0C" w:rsidRDefault="00AD6C0C" w:rsidP="00AD6C0C">
      <w:pPr>
        <w:wordWrap w:val="0"/>
        <w:ind w:firstLineChars="310" w:firstLine="825"/>
        <w:jc w:val="right"/>
        <w:rPr>
          <w:rFonts w:ascii="宋体" w:hAnsi="宋体"/>
          <w:sz w:val="24"/>
        </w:rPr>
      </w:pPr>
      <w:r>
        <w:rPr>
          <w:rFonts w:ascii="宋体" w:hAnsi="宋体" w:hint="eastAsia"/>
          <w:sz w:val="24"/>
        </w:rPr>
        <w:t>1.1.2</w:t>
      </w:r>
      <w:r>
        <w:rPr>
          <w:rFonts w:ascii="宋体" w:hAnsi="宋体"/>
          <w:sz w:val="24"/>
        </w:rPr>
        <w:t xml:space="preserve">  </w:t>
      </w:r>
      <w:r>
        <w:rPr>
          <w:rFonts w:ascii="宋体" w:hAnsi="宋体" w:hint="eastAsia"/>
          <w:sz w:val="24"/>
        </w:rPr>
        <w:t>转录</w:t>
      </w:r>
      <w:r>
        <w:rPr>
          <w:rFonts w:ascii="宋体" w:hAnsi="宋体"/>
          <w:sz w:val="24"/>
        </w:rPr>
        <w:t>组学研究背景…………………………………………X</w:t>
      </w:r>
    </w:p>
    <w:p w14:paraId="0CD5B86C" w14:textId="77777777" w:rsidR="00AD6C0C" w:rsidRDefault="00AD6C0C" w:rsidP="00AD6C0C">
      <w:pPr>
        <w:wordWrap w:val="0"/>
        <w:ind w:firstLineChars="160" w:firstLine="426"/>
        <w:jc w:val="right"/>
        <w:rPr>
          <w:rFonts w:ascii="宋体" w:hAnsi="宋体"/>
          <w:sz w:val="24"/>
        </w:rPr>
      </w:pPr>
      <w:r>
        <w:rPr>
          <w:rFonts w:ascii="宋体" w:hAnsi="宋体"/>
          <w:sz w:val="24"/>
        </w:rPr>
        <w:t xml:space="preserve">1.2  </w:t>
      </w:r>
      <w:r>
        <w:rPr>
          <w:rFonts w:ascii="宋体" w:hAnsi="宋体" w:hint="eastAsia"/>
          <w:sz w:val="24"/>
        </w:rPr>
        <w:t>课题</w:t>
      </w:r>
      <w:r>
        <w:rPr>
          <w:rFonts w:ascii="宋体" w:hAnsi="宋体"/>
          <w:sz w:val="24"/>
        </w:rPr>
        <w:t>研究内容………………………………………………………X</w:t>
      </w:r>
    </w:p>
    <w:p w14:paraId="7E10AE1E" w14:textId="77777777" w:rsidR="00AD6C0C" w:rsidRDefault="00AD6C0C" w:rsidP="00AD6C0C">
      <w:pPr>
        <w:ind w:firstLineChars="177" w:firstLine="471"/>
        <w:jc w:val="right"/>
        <w:rPr>
          <w:rFonts w:ascii="宋体" w:hAnsi="宋体"/>
          <w:sz w:val="24"/>
        </w:rPr>
      </w:pPr>
      <w:r>
        <w:rPr>
          <w:rFonts w:ascii="宋体" w:hAnsi="宋体" w:hint="eastAsia"/>
          <w:sz w:val="24"/>
        </w:rPr>
        <w:t xml:space="preserve">1.3 </w:t>
      </w:r>
      <w:r>
        <w:rPr>
          <w:rFonts w:ascii="宋体" w:hAnsi="宋体"/>
          <w:sz w:val="24"/>
        </w:rPr>
        <w:t xml:space="preserve"> </w:t>
      </w:r>
      <w:r>
        <w:rPr>
          <w:rFonts w:ascii="宋体" w:hAnsi="宋体" w:hint="eastAsia"/>
          <w:sz w:val="24"/>
        </w:rPr>
        <w:t>研究</w:t>
      </w:r>
      <w:r>
        <w:rPr>
          <w:rFonts w:ascii="宋体" w:hAnsi="宋体"/>
          <w:sz w:val="24"/>
        </w:rPr>
        <w:t>现状</w:t>
      </w:r>
      <w:r>
        <w:rPr>
          <w:rFonts w:ascii="宋体" w:hAnsi="宋体" w:hint="eastAsia"/>
          <w:sz w:val="24"/>
        </w:rPr>
        <w:t>及发展趋势</w:t>
      </w:r>
      <w:r>
        <w:rPr>
          <w:rFonts w:ascii="宋体" w:hAnsi="宋体"/>
          <w:sz w:val="24"/>
        </w:rPr>
        <w:t>………………………………………………X</w:t>
      </w:r>
    </w:p>
    <w:p w14:paraId="60F4BF84"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1.3.1  </w:t>
      </w:r>
      <w:r>
        <w:rPr>
          <w:rFonts w:ascii="宋体" w:hAnsi="宋体" w:hint="eastAsia"/>
          <w:sz w:val="24"/>
        </w:rPr>
        <w:t>研究现状</w:t>
      </w:r>
      <w:r>
        <w:rPr>
          <w:rFonts w:ascii="宋体" w:hAnsi="宋体"/>
          <w:sz w:val="24"/>
        </w:rPr>
        <w:t>……………………………………………………X</w:t>
      </w:r>
    </w:p>
    <w:p w14:paraId="2864064B"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1.3.2  </w:t>
      </w:r>
      <w:r>
        <w:rPr>
          <w:rFonts w:ascii="宋体" w:hAnsi="宋体" w:hint="eastAsia"/>
          <w:sz w:val="24"/>
        </w:rPr>
        <w:t>发展趋势</w:t>
      </w:r>
      <w:r>
        <w:rPr>
          <w:rFonts w:ascii="宋体" w:hAnsi="宋体"/>
          <w:sz w:val="24"/>
        </w:rPr>
        <w:t>……………………………………………………X</w:t>
      </w:r>
    </w:p>
    <w:p w14:paraId="20522ED5"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1.4  </w:t>
      </w:r>
      <w:r>
        <w:rPr>
          <w:rFonts w:ascii="宋体" w:hAnsi="宋体" w:hint="eastAsia"/>
          <w:sz w:val="24"/>
        </w:rPr>
        <w:t>课题</w:t>
      </w:r>
      <w:r>
        <w:rPr>
          <w:rFonts w:ascii="宋体" w:hAnsi="宋体"/>
          <w:sz w:val="24"/>
        </w:rPr>
        <w:t>目标</w:t>
      </w:r>
      <w:r>
        <w:rPr>
          <w:rFonts w:ascii="宋体" w:hAnsi="宋体" w:hint="eastAsia"/>
          <w:sz w:val="24"/>
        </w:rPr>
        <w:t>与</w:t>
      </w:r>
      <w:r>
        <w:rPr>
          <w:rFonts w:ascii="宋体" w:hAnsi="宋体"/>
          <w:sz w:val="24"/>
        </w:rPr>
        <w:t>意义……………………………………………………X</w:t>
      </w:r>
    </w:p>
    <w:p w14:paraId="0BDB7514" w14:textId="77777777" w:rsidR="00AD6C0C" w:rsidRDefault="00AD6C0C" w:rsidP="00AD6C0C">
      <w:pPr>
        <w:wordWrap w:val="0"/>
        <w:ind w:firstLineChars="177" w:firstLine="471"/>
        <w:jc w:val="right"/>
        <w:rPr>
          <w:rFonts w:ascii="宋体" w:hAnsi="宋体"/>
          <w:sz w:val="24"/>
        </w:rPr>
      </w:pPr>
      <w:r>
        <w:rPr>
          <w:rFonts w:ascii="宋体" w:hAnsi="宋体"/>
          <w:sz w:val="24"/>
        </w:rPr>
        <w:t xml:space="preserve">1.5  </w:t>
      </w:r>
      <w:r>
        <w:rPr>
          <w:rFonts w:ascii="宋体" w:hAnsi="宋体" w:hint="eastAsia"/>
          <w:sz w:val="24"/>
        </w:rPr>
        <w:t>论文</w:t>
      </w:r>
      <w:r>
        <w:rPr>
          <w:rFonts w:ascii="宋体" w:hAnsi="宋体"/>
          <w:sz w:val="24"/>
        </w:rPr>
        <w:t>组织结构………………………………………………………X</w:t>
      </w:r>
    </w:p>
    <w:p w14:paraId="7D272F9E" w14:textId="77777777" w:rsidR="00AD6C0C" w:rsidRPr="004724B3" w:rsidRDefault="00AD6C0C" w:rsidP="00AD6C0C">
      <w:pPr>
        <w:wordWrap w:val="0"/>
        <w:jc w:val="right"/>
        <w:rPr>
          <w:rFonts w:ascii="宋体" w:hAnsi="宋体"/>
          <w:sz w:val="24"/>
        </w:rPr>
      </w:pPr>
      <w:r w:rsidRPr="004724B3">
        <w:rPr>
          <w:rFonts w:ascii="宋体" w:hAnsi="宋体" w:hint="eastAsia"/>
          <w:sz w:val="24"/>
        </w:rPr>
        <w:t xml:space="preserve">第2章 </w:t>
      </w:r>
      <w:r w:rsidRPr="004724B3">
        <w:rPr>
          <w:rFonts w:ascii="宋体" w:hAnsi="宋体"/>
          <w:sz w:val="24"/>
        </w:rPr>
        <w:t xml:space="preserve"> 理论</w:t>
      </w:r>
      <w:r w:rsidRPr="004724B3">
        <w:rPr>
          <w:rFonts w:ascii="宋体" w:hAnsi="宋体" w:hint="eastAsia"/>
          <w:sz w:val="24"/>
        </w:rPr>
        <w:t>知识</w:t>
      </w:r>
      <w:r w:rsidRPr="004724B3">
        <w:rPr>
          <w:rFonts w:ascii="宋体" w:hAnsi="宋体"/>
          <w:sz w:val="24"/>
        </w:rPr>
        <w:t>基础………………………………………………………X</w:t>
      </w:r>
    </w:p>
    <w:p w14:paraId="635AB8CE"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  </w:t>
      </w:r>
      <w:r w:rsidRPr="004724B3">
        <w:rPr>
          <w:rFonts w:ascii="宋体" w:hAnsi="宋体" w:hint="eastAsia"/>
          <w:sz w:val="24"/>
        </w:rPr>
        <w:t>深度</w:t>
      </w:r>
      <w:r w:rsidRPr="004724B3">
        <w:rPr>
          <w:rFonts w:ascii="宋体" w:hAnsi="宋体"/>
          <w:sz w:val="24"/>
        </w:rPr>
        <w:t>学习理论基础…………………………………………………X</w:t>
      </w:r>
    </w:p>
    <w:p w14:paraId="2A70B325"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2.1.1  </w:t>
      </w:r>
      <w:r w:rsidRPr="004724B3">
        <w:rPr>
          <w:rFonts w:ascii="宋体" w:hAnsi="宋体" w:hint="eastAsia"/>
          <w:sz w:val="24"/>
        </w:rPr>
        <w:t>人工神经网络</w:t>
      </w:r>
      <w:r w:rsidRPr="004724B3">
        <w:rPr>
          <w:rFonts w:ascii="宋体" w:hAnsi="宋体"/>
          <w:sz w:val="24"/>
        </w:rPr>
        <w:t>………………………………………………X</w:t>
      </w:r>
    </w:p>
    <w:p w14:paraId="40955308" w14:textId="77777777" w:rsidR="00AD6C0C" w:rsidRPr="004724B3" w:rsidRDefault="00AD6C0C" w:rsidP="00AD6C0C">
      <w:pPr>
        <w:wordWrap w:val="0"/>
        <w:ind w:firstLineChars="177" w:firstLine="471"/>
        <w:jc w:val="right"/>
        <w:rPr>
          <w:rFonts w:ascii="宋体" w:hAnsi="宋体"/>
          <w:sz w:val="24"/>
        </w:rPr>
      </w:pPr>
      <w:r w:rsidRPr="004724B3">
        <w:rPr>
          <w:rFonts w:ascii="宋体" w:hAnsi="宋体"/>
          <w:sz w:val="24"/>
        </w:rPr>
        <w:t xml:space="preserve">2.1.2  </w:t>
      </w:r>
      <w:r w:rsidRPr="004724B3">
        <w:rPr>
          <w:rFonts w:ascii="宋体" w:hAnsi="宋体" w:hint="eastAsia"/>
          <w:sz w:val="24"/>
        </w:rPr>
        <w:t>卷积</w:t>
      </w:r>
      <w:r w:rsidRPr="004724B3">
        <w:rPr>
          <w:rFonts w:ascii="宋体" w:hAnsi="宋体"/>
          <w:sz w:val="24"/>
        </w:rPr>
        <w:t>神经网络………………………………………………X</w:t>
      </w:r>
    </w:p>
    <w:p w14:paraId="3B9F2369" w14:textId="77777777" w:rsidR="00AD6C0C" w:rsidRPr="00746E30" w:rsidRDefault="00AD6C0C" w:rsidP="00AD6C0C">
      <w:pPr>
        <w:wordWrap w:val="0"/>
        <w:ind w:firstLineChars="177" w:firstLine="471"/>
        <w:jc w:val="right"/>
        <w:rPr>
          <w:rFonts w:ascii="宋体" w:hAnsi="宋体"/>
          <w:sz w:val="24"/>
        </w:rPr>
      </w:pPr>
      <w:bookmarkStart w:id="0" w:name="_GoBack"/>
      <w:r w:rsidRPr="00746E30">
        <w:rPr>
          <w:rFonts w:ascii="宋体" w:hAnsi="宋体"/>
          <w:sz w:val="24"/>
        </w:rPr>
        <w:t xml:space="preserve">2.2  </w:t>
      </w:r>
      <w:r w:rsidRPr="00746E30">
        <w:rPr>
          <w:rFonts w:ascii="宋体" w:hAnsi="宋体" w:hint="eastAsia"/>
          <w:sz w:val="24"/>
        </w:rPr>
        <w:t>基因集富集分析方法介绍</w:t>
      </w:r>
      <w:r w:rsidRPr="00746E30">
        <w:rPr>
          <w:rFonts w:ascii="宋体" w:hAnsi="宋体"/>
          <w:sz w:val="24"/>
        </w:rPr>
        <w:t>…………………………………………X</w:t>
      </w:r>
    </w:p>
    <w:p w14:paraId="631E5440" w14:textId="77777777" w:rsidR="00AD6C0C" w:rsidRPr="00746E30" w:rsidRDefault="00AD6C0C" w:rsidP="00AD6C0C">
      <w:pPr>
        <w:wordWrap w:val="0"/>
        <w:ind w:firstLineChars="177" w:firstLine="471"/>
        <w:jc w:val="right"/>
        <w:rPr>
          <w:rFonts w:ascii="宋体" w:hAnsi="宋体"/>
          <w:sz w:val="24"/>
        </w:rPr>
      </w:pPr>
      <w:r w:rsidRPr="00746E30">
        <w:rPr>
          <w:rFonts w:ascii="宋体" w:hAnsi="宋体"/>
          <w:sz w:val="24"/>
        </w:rPr>
        <w:t xml:space="preserve">2.2.1  </w:t>
      </w:r>
      <w:r w:rsidRPr="00746E30">
        <w:rPr>
          <w:rFonts w:ascii="宋体" w:hAnsi="宋体" w:hint="eastAsia"/>
          <w:sz w:val="24"/>
        </w:rPr>
        <w:t>背景</w:t>
      </w:r>
      <w:r w:rsidRPr="00746E30">
        <w:rPr>
          <w:rFonts w:ascii="宋体" w:hAnsi="宋体"/>
          <w:sz w:val="24"/>
        </w:rPr>
        <w:t>介绍……………………………………………………X</w:t>
      </w:r>
    </w:p>
    <w:p w14:paraId="1D9304AD" w14:textId="77777777" w:rsidR="00AD6C0C" w:rsidRPr="00746E30" w:rsidRDefault="00AD6C0C" w:rsidP="00AD6C0C">
      <w:pPr>
        <w:wordWrap w:val="0"/>
        <w:ind w:firstLineChars="177" w:firstLine="471"/>
        <w:jc w:val="right"/>
        <w:rPr>
          <w:rFonts w:ascii="宋体" w:hAnsi="宋体"/>
          <w:sz w:val="24"/>
        </w:rPr>
      </w:pPr>
      <w:r w:rsidRPr="00746E30">
        <w:rPr>
          <w:rFonts w:ascii="宋体" w:hAnsi="宋体"/>
          <w:sz w:val="24"/>
        </w:rPr>
        <w:t xml:space="preserve">2.2.2  </w:t>
      </w:r>
      <w:r w:rsidRPr="00746E30">
        <w:rPr>
          <w:rFonts w:ascii="宋体" w:hAnsi="宋体" w:hint="eastAsia"/>
          <w:sz w:val="24"/>
        </w:rPr>
        <w:t>基本</w:t>
      </w:r>
      <w:r w:rsidRPr="00746E30">
        <w:rPr>
          <w:rFonts w:ascii="宋体" w:hAnsi="宋体"/>
          <w:sz w:val="24"/>
        </w:rPr>
        <w:t>原理……………………………………………………X</w:t>
      </w:r>
    </w:p>
    <w:p w14:paraId="2C272A21" w14:textId="66BD1283" w:rsidR="00AD6C0C" w:rsidRPr="00746E30" w:rsidRDefault="00AD6C0C" w:rsidP="00AD6C0C">
      <w:pPr>
        <w:wordWrap w:val="0"/>
        <w:ind w:leftChars="-60" w:left="-1" w:hangingChars="53" w:hanging="141"/>
        <w:jc w:val="right"/>
        <w:rPr>
          <w:rFonts w:ascii="宋体" w:hAnsi="宋体"/>
          <w:sz w:val="24"/>
        </w:rPr>
      </w:pPr>
      <w:r w:rsidRPr="00746E30">
        <w:rPr>
          <w:rFonts w:ascii="宋体" w:hAnsi="宋体" w:hint="eastAsia"/>
          <w:sz w:val="24"/>
        </w:rPr>
        <w:t xml:space="preserve">第3章 </w:t>
      </w:r>
      <w:r w:rsidRPr="00746E30">
        <w:rPr>
          <w:rFonts w:ascii="宋体" w:hAnsi="宋体"/>
          <w:sz w:val="24"/>
        </w:rPr>
        <w:t xml:space="preserve"> </w:t>
      </w:r>
      <w:r w:rsidR="007D049B" w:rsidRPr="00746E30">
        <w:rPr>
          <w:rFonts w:ascii="宋体" w:hAnsi="宋体" w:hint="eastAsia"/>
          <w:sz w:val="24"/>
        </w:rPr>
        <w:t>数据平台</w:t>
      </w:r>
      <w:r w:rsidR="007D049B" w:rsidRPr="00746E30">
        <w:rPr>
          <w:rFonts w:ascii="宋体" w:hAnsi="宋体"/>
          <w:sz w:val="24"/>
        </w:rPr>
        <w:t>的选择</w:t>
      </w:r>
      <w:r w:rsidR="00C048BA" w:rsidRPr="00746E30">
        <w:rPr>
          <w:rFonts w:ascii="宋体" w:hAnsi="宋体"/>
          <w:sz w:val="24"/>
        </w:rPr>
        <w:t>………………………………</w:t>
      </w:r>
      <w:r w:rsidRPr="00746E30">
        <w:rPr>
          <w:rFonts w:ascii="宋体" w:hAnsi="宋体"/>
          <w:sz w:val="24"/>
        </w:rPr>
        <w:t>……………………X</w:t>
      </w:r>
    </w:p>
    <w:p w14:paraId="75880030" w14:textId="4C95B592" w:rsidR="00AD6C0C" w:rsidRPr="00746E30" w:rsidRDefault="00AD6C0C" w:rsidP="00AD6C0C">
      <w:pPr>
        <w:wordWrap w:val="0"/>
        <w:jc w:val="right"/>
        <w:rPr>
          <w:rFonts w:ascii="宋体" w:hAnsi="宋体"/>
          <w:sz w:val="24"/>
        </w:rPr>
      </w:pPr>
      <w:r w:rsidRPr="00746E30">
        <w:rPr>
          <w:rFonts w:ascii="宋体" w:hAnsi="宋体"/>
          <w:sz w:val="24"/>
        </w:rPr>
        <w:t xml:space="preserve">3.1  </w:t>
      </w:r>
      <w:r w:rsidR="00C048BA" w:rsidRPr="00746E30">
        <w:rPr>
          <w:rFonts w:ascii="宋体" w:hAnsi="宋体"/>
          <w:sz w:val="24"/>
        </w:rPr>
        <w:t>L1000</w:t>
      </w:r>
      <w:r w:rsidR="00C048BA" w:rsidRPr="00746E30">
        <w:rPr>
          <w:rFonts w:ascii="宋体" w:hAnsi="宋体" w:hint="eastAsia"/>
          <w:sz w:val="24"/>
        </w:rPr>
        <w:t>实验</w:t>
      </w:r>
      <w:r w:rsidR="00C048BA" w:rsidRPr="00746E30">
        <w:rPr>
          <w:rFonts w:ascii="宋体" w:hAnsi="宋体"/>
          <w:sz w:val="24"/>
        </w:rPr>
        <w:t>技术………</w:t>
      </w:r>
      <w:r w:rsidRPr="00746E30">
        <w:rPr>
          <w:rFonts w:ascii="宋体" w:hAnsi="宋体"/>
          <w:sz w:val="24"/>
        </w:rPr>
        <w:t>…</w:t>
      </w:r>
      <w:r w:rsidR="00682B21" w:rsidRPr="00746E30">
        <w:rPr>
          <w:rFonts w:ascii="宋体" w:hAnsi="宋体"/>
          <w:sz w:val="24"/>
        </w:rPr>
        <w:t>……………</w:t>
      </w:r>
      <w:r w:rsidRPr="00746E30">
        <w:rPr>
          <w:rFonts w:ascii="宋体" w:hAnsi="宋体"/>
          <w:sz w:val="24"/>
        </w:rPr>
        <w:t>……………………………X</w:t>
      </w:r>
    </w:p>
    <w:p w14:paraId="266375A9" w14:textId="6F20F5DB" w:rsidR="00C048BA" w:rsidRPr="00746E30" w:rsidRDefault="00C048BA" w:rsidP="00C048BA">
      <w:pPr>
        <w:wordWrap w:val="0"/>
        <w:jc w:val="right"/>
        <w:rPr>
          <w:rFonts w:ascii="宋体" w:hAnsi="宋体"/>
          <w:sz w:val="24"/>
        </w:rPr>
      </w:pPr>
      <w:r w:rsidRPr="00746E30">
        <w:rPr>
          <w:rFonts w:ascii="宋体" w:hAnsi="宋体"/>
          <w:sz w:val="24"/>
        </w:rPr>
        <w:t xml:space="preserve">3.1.1  </w:t>
      </w:r>
      <w:r w:rsidRPr="00746E30">
        <w:rPr>
          <w:rFonts w:ascii="宋体" w:hAnsi="宋体" w:hint="eastAsia"/>
          <w:sz w:val="24"/>
        </w:rPr>
        <w:t>测量</w:t>
      </w:r>
      <w:r w:rsidRPr="00746E30">
        <w:rPr>
          <w:rFonts w:ascii="宋体" w:hAnsi="宋体"/>
          <w:sz w:val="24"/>
        </w:rPr>
        <w:t>标志基因………………………………………………X</w:t>
      </w:r>
    </w:p>
    <w:p w14:paraId="5E84C69F" w14:textId="56034EF9" w:rsidR="00C048BA" w:rsidRPr="00746E30" w:rsidRDefault="00C048BA" w:rsidP="00C048BA">
      <w:pPr>
        <w:wordWrap w:val="0"/>
        <w:jc w:val="right"/>
        <w:rPr>
          <w:rFonts w:ascii="宋体" w:hAnsi="宋体" w:hint="eastAsia"/>
          <w:sz w:val="24"/>
        </w:rPr>
      </w:pPr>
      <w:r w:rsidRPr="00746E30">
        <w:rPr>
          <w:rFonts w:ascii="宋体" w:hAnsi="宋体"/>
          <w:sz w:val="24"/>
        </w:rPr>
        <w:t xml:space="preserve">3.1.2  </w:t>
      </w:r>
      <w:r w:rsidRPr="00746E30">
        <w:rPr>
          <w:rFonts w:ascii="宋体" w:hAnsi="宋体" w:hint="eastAsia"/>
          <w:sz w:val="24"/>
        </w:rPr>
        <w:t>数据</w:t>
      </w:r>
      <w:r w:rsidRPr="00746E30">
        <w:rPr>
          <w:rFonts w:ascii="宋体" w:hAnsi="宋体"/>
          <w:sz w:val="24"/>
        </w:rPr>
        <w:t>处理流程及数据类型…………………………………X</w:t>
      </w:r>
    </w:p>
    <w:p w14:paraId="7D7C2739" w14:textId="599BC003" w:rsidR="00AD6C0C" w:rsidRPr="00746E30" w:rsidRDefault="00AD6C0C" w:rsidP="00AD6C0C">
      <w:pPr>
        <w:wordWrap w:val="0"/>
        <w:ind w:right="133"/>
        <w:jc w:val="right"/>
        <w:rPr>
          <w:rFonts w:ascii="宋体" w:hAnsi="宋体"/>
          <w:sz w:val="24"/>
        </w:rPr>
      </w:pPr>
      <w:r w:rsidRPr="00746E30">
        <w:rPr>
          <w:rFonts w:ascii="宋体" w:hAnsi="宋体"/>
          <w:sz w:val="24"/>
        </w:rPr>
        <w:t xml:space="preserve">3.2  </w:t>
      </w:r>
      <w:r w:rsidR="00C048BA" w:rsidRPr="00746E30">
        <w:rPr>
          <w:rFonts w:ascii="宋体" w:hAnsi="宋体"/>
          <w:sz w:val="24"/>
        </w:rPr>
        <w:t>CMAP</w:t>
      </w:r>
      <w:r w:rsidR="00C048BA" w:rsidRPr="00746E30">
        <w:rPr>
          <w:rFonts w:ascii="宋体" w:hAnsi="宋体" w:hint="eastAsia"/>
          <w:sz w:val="24"/>
        </w:rPr>
        <w:t>数据</w:t>
      </w:r>
      <w:r w:rsidR="00C048BA" w:rsidRPr="00746E30">
        <w:rPr>
          <w:rFonts w:ascii="宋体" w:hAnsi="宋体"/>
          <w:sz w:val="24"/>
        </w:rPr>
        <w:t>平台…</w:t>
      </w:r>
      <w:r w:rsidRPr="00746E30">
        <w:rPr>
          <w:rFonts w:ascii="宋体" w:hAnsi="宋体"/>
          <w:sz w:val="24"/>
        </w:rPr>
        <w:t>…………………………………………………X</w:t>
      </w:r>
    </w:p>
    <w:p w14:paraId="5E2122FD" w14:textId="35CC449C" w:rsidR="00C048BA" w:rsidRPr="00746E30" w:rsidRDefault="00C048BA" w:rsidP="00C048BA">
      <w:pPr>
        <w:wordWrap w:val="0"/>
        <w:ind w:right="133"/>
        <w:jc w:val="right"/>
        <w:rPr>
          <w:rFonts w:ascii="宋体" w:hAnsi="宋体"/>
          <w:sz w:val="24"/>
        </w:rPr>
      </w:pPr>
      <w:r w:rsidRPr="00746E30">
        <w:rPr>
          <w:rFonts w:ascii="宋体" w:hAnsi="宋体"/>
          <w:sz w:val="24"/>
        </w:rPr>
        <w:t xml:space="preserve">3.2.1  </w:t>
      </w:r>
      <w:r w:rsidRPr="00746E30">
        <w:rPr>
          <w:rFonts w:ascii="宋体" w:hAnsi="宋体" w:hint="eastAsia"/>
          <w:sz w:val="24"/>
        </w:rPr>
        <w:t>概述</w:t>
      </w:r>
      <w:r w:rsidRPr="00746E30">
        <w:rPr>
          <w:rFonts w:ascii="宋体" w:hAnsi="宋体"/>
          <w:sz w:val="24"/>
        </w:rPr>
        <w:t>………………………………………………………X</w:t>
      </w:r>
    </w:p>
    <w:p w14:paraId="7870DD6D" w14:textId="5B636EDA" w:rsidR="00C048BA" w:rsidRPr="00746E30" w:rsidRDefault="00C048BA" w:rsidP="00C048BA">
      <w:pPr>
        <w:wordWrap w:val="0"/>
        <w:ind w:right="133"/>
        <w:jc w:val="right"/>
        <w:rPr>
          <w:rFonts w:ascii="宋体" w:hAnsi="宋体" w:hint="eastAsia"/>
          <w:sz w:val="24"/>
        </w:rPr>
      </w:pPr>
      <w:r w:rsidRPr="00746E30">
        <w:rPr>
          <w:rFonts w:ascii="宋体" w:hAnsi="宋体"/>
          <w:sz w:val="24"/>
        </w:rPr>
        <w:t xml:space="preserve">3.2.2  </w:t>
      </w:r>
      <w:r w:rsidRPr="00746E30">
        <w:rPr>
          <w:rFonts w:ascii="宋体" w:hAnsi="宋体" w:hint="eastAsia"/>
          <w:sz w:val="24"/>
        </w:rPr>
        <w:t>算法</w:t>
      </w:r>
      <w:r w:rsidRPr="00746E30">
        <w:rPr>
          <w:rFonts w:ascii="宋体" w:hAnsi="宋体"/>
          <w:sz w:val="24"/>
        </w:rPr>
        <w:t>原理…………………………………………………X</w:t>
      </w:r>
    </w:p>
    <w:p w14:paraId="1EF9A43B" w14:textId="46F69DB5" w:rsidR="00AD6C0C" w:rsidRPr="00746E30" w:rsidRDefault="00AD6C0C" w:rsidP="00AD6C0C">
      <w:pPr>
        <w:wordWrap w:val="0"/>
        <w:ind w:right="133"/>
        <w:jc w:val="right"/>
        <w:rPr>
          <w:rFonts w:ascii="宋体" w:hAnsi="宋体"/>
          <w:sz w:val="24"/>
        </w:rPr>
      </w:pPr>
      <w:r w:rsidRPr="00746E30">
        <w:rPr>
          <w:rFonts w:ascii="宋体" w:hAnsi="宋体"/>
          <w:sz w:val="24"/>
        </w:rPr>
        <w:lastRenderedPageBreak/>
        <w:t xml:space="preserve">3.3  </w:t>
      </w:r>
      <w:r w:rsidR="00C048BA" w:rsidRPr="00746E30">
        <w:rPr>
          <w:rFonts w:ascii="宋体" w:hAnsi="宋体"/>
          <w:sz w:val="24"/>
        </w:rPr>
        <w:t>LINCS</w:t>
      </w:r>
      <w:r w:rsidR="00C048BA" w:rsidRPr="00746E30">
        <w:rPr>
          <w:rFonts w:ascii="宋体" w:hAnsi="宋体" w:hint="eastAsia"/>
          <w:sz w:val="24"/>
        </w:rPr>
        <w:t>数据</w:t>
      </w:r>
      <w:r w:rsidR="00C048BA" w:rsidRPr="00746E30">
        <w:rPr>
          <w:rFonts w:ascii="宋体" w:hAnsi="宋体"/>
          <w:sz w:val="24"/>
        </w:rPr>
        <w:t>平台…</w:t>
      </w:r>
      <w:r w:rsidRPr="00746E30">
        <w:rPr>
          <w:rFonts w:ascii="宋体" w:hAnsi="宋体"/>
          <w:sz w:val="24"/>
        </w:rPr>
        <w:t>………………………………………………X</w:t>
      </w:r>
    </w:p>
    <w:p w14:paraId="7E0CFF25" w14:textId="2D0DFC2D" w:rsidR="00C048BA" w:rsidRPr="00746E30" w:rsidRDefault="00C048BA" w:rsidP="00C048BA">
      <w:pPr>
        <w:wordWrap w:val="0"/>
        <w:ind w:right="133"/>
        <w:jc w:val="right"/>
        <w:rPr>
          <w:rFonts w:ascii="宋体" w:hAnsi="宋体" w:hint="eastAsia"/>
          <w:sz w:val="24"/>
        </w:rPr>
      </w:pPr>
      <w:r w:rsidRPr="00746E30">
        <w:rPr>
          <w:rFonts w:ascii="宋体" w:hAnsi="宋体"/>
          <w:sz w:val="24"/>
        </w:rPr>
        <w:t xml:space="preserve">3.4  </w:t>
      </w:r>
      <w:r w:rsidRPr="00746E30">
        <w:rPr>
          <w:rFonts w:ascii="宋体" w:hAnsi="宋体" w:hint="eastAsia"/>
          <w:sz w:val="24"/>
        </w:rPr>
        <w:t>本章</w:t>
      </w:r>
      <w:r w:rsidRPr="00746E30">
        <w:rPr>
          <w:rFonts w:ascii="宋体" w:hAnsi="宋体"/>
          <w:sz w:val="24"/>
        </w:rPr>
        <w:t>小结…………………………………………………………X</w:t>
      </w:r>
    </w:p>
    <w:bookmarkEnd w:id="0"/>
    <w:p w14:paraId="5308560A" w14:textId="77777777" w:rsidR="00AD6C0C" w:rsidRPr="00223A87" w:rsidRDefault="00AD6C0C" w:rsidP="00AD6C0C">
      <w:pPr>
        <w:wordWrap w:val="0"/>
        <w:ind w:right="133"/>
        <w:jc w:val="right"/>
        <w:rPr>
          <w:rFonts w:ascii="宋体" w:hAnsi="宋体"/>
          <w:color w:val="FF0000"/>
          <w:sz w:val="24"/>
        </w:rPr>
      </w:pPr>
      <w:r w:rsidRPr="00223A87">
        <w:rPr>
          <w:rFonts w:ascii="宋体" w:hAnsi="宋体" w:hint="eastAsia"/>
          <w:color w:val="FF0000"/>
          <w:sz w:val="24"/>
        </w:rPr>
        <w:t xml:space="preserve">第4章 </w:t>
      </w:r>
      <w:r w:rsidRPr="00223A87">
        <w:rPr>
          <w:rFonts w:ascii="宋体" w:hAnsi="宋体"/>
          <w:color w:val="FF0000"/>
          <w:sz w:val="24"/>
        </w:rPr>
        <w:t xml:space="preserve"> </w:t>
      </w:r>
      <w:r w:rsidRPr="00223A87">
        <w:rPr>
          <w:rFonts w:ascii="宋体" w:hAnsi="宋体" w:hint="eastAsia"/>
          <w:color w:val="FF0000"/>
          <w:sz w:val="24"/>
        </w:rPr>
        <w:t>基于</w:t>
      </w:r>
      <w:ins w:id="1" w:author="1224302906@qq.com" w:date="2019-05-14T10:49:00Z">
        <w:r w:rsidR="00F106E2">
          <w:rPr>
            <w:rFonts w:ascii="宋体" w:hAnsi="宋体" w:hint="eastAsia"/>
            <w:color w:val="FF0000"/>
            <w:sz w:val="24"/>
          </w:rPr>
          <w:t>WTCS</w:t>
        </w:r>
        <w:r w:rsidR="00F106E2">
          <w:rPr>
            <w:rFonts w:ascii="宋体" w:hAnsi="宋体"/>
            <w:color w:val="FF0000"/>
            <w:sz w:val="24"/>
          </w:rPr>
          <w:t>算法</w:t>
        </w:r>
      </w:ins>
      <w:ins w:id="2" w:author="1224302906@qq.com" w:date="2019-05-14T10:50:00Z">
        <w:r w:rsidR="00F106E2">
          <w:rPr>
            <w:rFonts w:ascii="宋体" w:hAnsi="宋体"/>
            <w:color w:val="FF0000"/>
            <w:sz w:val="24"/>
          </w:rPr>
          <w:t>的药物</w:t>
        </w:r>
      </w:ins>
      <w:r w:rsidR="00F106E2">
        <w:rPr>
          <w:rFonts w:ascii="宋体" w:hAnsi="宋体" w:hint="eastAsia"/>
          <w:color w:val="FF0000"/>
          <w:sz w:val="24"/>
        </w:rPr>
        <w:t>预测</w:t>
      </w:r>
      <w:ins w:id="3" w:author="1224302906@qq.com" w:date="2019-05-14T10:50:00Z">
        <w:r w:rsidR="00F106E2">
          <w:rPr>
            <w:rFonts w:ascii="宋体" w:hAnsi="宋体"/>
            <w:color w:val="FF0000"/>
            <w:sz w:val="24"/>
          </w:rPr>
          <w:t>分析</w:t>
        </w:r>
      </w:ins>
      <w:del w:id="4" w:author="1224302906@qq.com" w:date="2019-05-14T10:49:00Z">
        <w:r w:rsidRPr="00223A87" w:rsidDel="00F106E2">
          <w:rPr>
            <w:rFonts w:ascii="宋体" w:hAnsi="宋体"/>
            <w:color w:val="FF0000"/>
            <w:sz w:val="24"/>
          </w:rPr>
          <w:delText>L1000的CMAP</w:delText>
        </w:r>
        <w:r w:rsidR="00C10DCD" w:rsidRPr="00223A87" w:rsidDel="00F106E2">
          <w:rPr>
            <w:rFonts w:ascii="宋体" w:hAnsi="宋体" w:hint="eastAsia"/>
            <w:color w:val="FF0000"/>
            <w:sz w:val="24"/>
          </w:rPr>
          <w:delText>系统</w:delText>
        </w:r>
      </w:del>
      <w:r w:rsidRPr="00223A87">
        <w:rPr>
          <w:rFonts w:ascii="宋体" w:hAnsi="宋体"/>
          <w:color w:val="FF0000"/>
          <w:sz w:val="24"/>
        </w:rPr>
        <w:t>的优化和测试…………………X</w:t>
      </w:r>
    </w:p>
    <w:p w14:paraId="01D9A32A" w14:textId="77777777" w:rsidR="00AD6C0C" w:rsidRPr="00223A87" w:rsidRDefault="00AD6C0C" w:rsidP="00AD6C0C">
      <w:pPr>
        <w:wordWrap w:val="0"/>
        <w:ind w:right="133"/>
        <w:jc w:val="right"/>
        <w:rPr>
          <w:rFonts w:ascii="宋体" w:hAnsi="宋体"/>
          <w:color w:val="FF0000"/>
          <w:sz w:val="24"/>
        </w:rPr>
      </w:pPr>
      <w:r w:rsidRPr="00223A87">
        <w:rPr>
          <w:rFonts w:ascii="宋体" w:hAnsi="宋体" w:hint="eastAsia"/>
          <w:color w:val="FF0000"/>
          <w:sz w:val="24"/>
        </w:rPr>
        <w:t xml:space="preserve">4.1 </w:t>
      </w:r>
      <w:r w:rsidRPr="00223A87">
        <w:rPr>
          <w:rFonts w:ascii="宋体" w:hAnsi="宋体"/>
          <w:color w:val="FF0000"/>
          <w:sz w:val="24"/>
        </w:rPr>
        <w:t xml:space="preserve"> </w:t>
      </w:r>
      <w:r w:rsidRPr="00223A87">
        <w:rPr>
          <w:rFonts w:ascii="宋体" w:hAnsi="宋体" w:hint="eastAsia"/>
          <w:color w:val="FF0000"/>
          <w:sz w:val="24"/>
        </w:rPr>
        <w:t>利用</w:t>
      </w:r>
      <w:r w:rsidR="00C10DCD" w:rsidRPr="00223A87">
        <w:rPr>
          <w:rFonts w:ascii="宋体" w:hAnsi="宋体"/>
          <w:color w:val="FF0000"/>
          <w:sz w:val="24"/>
        </w:rPr>
        <w:t>WTCS算法</w:t>
      </w:r>
      <w:r w:rsidRPr="00223A87">
        <w:rPr>
          <w:rFonts w:ascii="宋体" w:hAnsi="宋体" w:hint="eastAsia"/>
          <w:color w:val="FF0000"/>
          <w:sz w:val="24"/>
        </w:rPr>
        <w:t>计算相似药物</w:t>
      </w:r>
      <w:r w:rsidRPr="00223A87">
        <w:rPr>
          <w:rFonts w:ascii="宋体" w:hAnsi="宋体"/>
          <w:color w:val="FF0000"/>
          <w:sz w:val="24"/>
        </w:rPr>
        <w:t>列表……………………………X</w:t>
      </w:r>
    </w:p>
    <w:p w14:paraId="15553A75" w14:textId="77777777" w:rsidR="00AD6C0C" w:rsidRPr="00223A87" w:rsidRDefault="00AD6C0C" w:rsidP="00AD6C0C">
      <w:pPr>
        <w:wordWrap w:val="0"/>
        <w:ind w:right="133"/>
        <w:jc w:val="right"/>
        <w:rPr>
          <w:rFonts w:ascii="宋体" w:hAnsi="宋体"/>
          <w:color w:val="FF0000"/>
          <w:sz w:val="24"/>
        </w:rPr>
      </w:pPr>
      <w:r w:rsidRPr="00223A87">
        <w:rPr>
          <w:rFonts w:ascii="宋体" w:hAnsi="宋体"/>
          <w:color w:val="FF0000"/>
          <w:sz w:val="24"/>
        </w:rPr>
        <w:t xml:space="preserve">4.1.1  </w:t>
      </w:r>
      <w:r w:rsidRPr="00223A87">
        <w:rPr>
          <w:rFonts w:ascii="宋体" w:hAnsi="宋体" w:hint="eastAsia"/>
          <w:color w:val="FF0000"/>
          <w:sz w:val="24"/>
        </w:rPr>
        <w:t>药物</w:t>
      </w:r>
      <w:r w:rsidRPr="00223A87">
        <w:rPr>
          <w:rFonts w:ascii="宋体" w:hAnsi="宋体"/>
          <w:color w:val="FF0000"/>
          <w:sz w:val="24"/>
        </w:rPr>
        <w:t>列表正确性验证…………………………………X</w:t>
      </w:r>
    </w:p>
    <w:p w14:paraId="01B056D4" w14:textId="77777777" w:rsidR="00AD6C0C" w:rsidRPr="00223A87" w:rsidRDefault="00AD6C0C" w:rsidP="00AD6C0C">
      <w:pPr>
        <w:wordWrap w:val="0"/>
        <w:ind w:right="133"/>
        <w:jc w:val="right"/>
        <w:rPr>
          <w:rFonts w:ascii="宋体" w:hAnsi="宋体"/>
          <w:color w:val="FF0000"/>
          <w:sz w:val="24"/>
        </w:rPr>
      </w:pPr>
      <w:r w:rsidRPr="00223A87">
        <w:rPr>
          <w:rFonts w:ascii="宋体" w:hAnsi="宋体"/>
          <w:color w:val="FF0000"/>
          <w:sz w:val="24"/>
        </w:rPr>
        <w:t xml:space="preserve">4.1.2  </w:t>
      </w:r>
      <w:r w:rsidRPr="00223A87">
        <w:rPr>
          <w:rFonts w:ascii="宋体" w:hAnsi="宋体" w:hint="eastAsia"/>
          <w:color w:val="FF0000"/>
          <w:sz w:val="24"/>
        </w:rPr>
        <w:t>相似</w:t>
      </w:r>
      <w:r w:rsidRPr="00223A87">
        <w:rPr>
          <w:rFonts w:ascii="宋体" w:hAnsi="宋体"/>
          <w:color w:val="FF0000"/>
          <w:sz w:val="24"/>
        </w:rPr>
        <w:t>药物列表结果分析………………………………X</w:t>
      </w:r>
    </w:p>
    <w:p w14:paraId="64FFAF99"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4.2  </w:t>
      </w:r>
      <w:r w:rsidRPr="008661A6">
        <w:rPr>
          <w:rFonts w:ascii="宋体" w:hAnsi="宋体" w:hint="eastAsia"/>
          <w:color w:val="FF0000"/>
          <w:sz w:val="24"/>
        </w:rPr>
        <w:t>利用</w:t>
      </w:r>
      <w:r w:rsidRPr="008661A6">
        <w:rPr>
          <w:rFonts w:ascii="宋体" w:hAnsi="宋体"/>
          <w:color w:val="FF0000"/>
          <w:sz w:val="24"/>
        </w:rPr>
        <w:t>并行GSEA</w:t>
      </w:r>
      <w:r w:rsidRPr="008661A6">
        <w:rPr>
          <w:rFonts w:ascii="宋体" w:hAnsi="宋体" w:hint="eastAsia"/>
          <w:color w:val="FF0000"/>
          <w:sz w:val="24"/>
        </w:rPr>
        <w:t>进行</w:t>
      </w:r>
      <w:r w:rsidRPr="008661A6">
        <w:rPr>
          <w:rFonts w:ascii="宋体" w:hAnsi="宋体"/>
          <w:color w:val="FF0000"/>
          <w:sz w:val="24"/>
        </w:rPr>
        <w:t>药物聚类分析</w:t>
      </w:r>
      <w:r w:rsidRPr="008661A6">
        <w:rPr>
          <w:rFonts w:ascii="宋体" w:hAnsi="宋体" w:hint="eastAsia"/>
          <w:color w:val="FF0000"/>
          <w:sz w:val="24"/>
        </w:rPr>
        <w:t>预测</w:t>
      </w:r>
      <w:r w:rsidRPr="008661A6">
        <w:rPr>
          <w:rFonts w:ascii="宋体" w:hAnsi="宋体"/>
          <w:color w:val="FF0000"/>
          <w:sz w:val="24"/>
        </w:rPr>
        <w:t>………………………X</w:t>
      </w:r>
    </w:p>
    <w:p w14:paraId="40005D59"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4.2.1  </w:t>
      </w:r>
      <w:r w:rsidRPr="008661A6">
        <w:rPr>
          <w:rFonts w:ascii="宋体" w:hAnsi="宋体" w:hint="eastAsia"/>
          <w:color w:val="FF0000"/>
          <w:sz w:val="24"/>
        </w:rPr>
        <w:t>分析数据</w:t>
      </w:r>
      <w:r w:rsidRPr="008661A6">
        <w:rPr>
          <w:rFonts w:ascii="宋体" w:hAnsi="宋体"/>
          <w:color w:val="FF0000"/>
          <w:sz w:val="24"/>
        </w:rPr>
        <w:t>的选择………………………………………X</w:t>
      </w:r>
    </w:p>
    <w:p w14:paraId="6909E4DD"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4.2.2  </w:t>
      </w:r>
      <w:r w:rsidRPr="008661A6">
        <w:rPr>
          <w:rFonts w:ascii="宋体" w:hAnsi="宋体" w:hint="eastAsia"/>
          <w:color w:val="FF0000"/>
          <w:sz w:val="24"/>
        </w:rPr>
        <w:t>聚类</w:t>
      </w:r>
      <w:r w:rsidRPr="008661A6">
        <w:rPr>
          <w:rFonts w:ascii="宋体" w:hAnsi="宋体"/>
          <w:color w:val="FF0000"/>
          <w:sz w:val="24"/>
        </w:rPr>
        <w:t>方法的选择………………………………………X</w:t>
      </w:r>
    </w:p>
    <w:p w14:paraId="3B9DE1B4"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4.2.3  </w:t>
      </w:r>
      <w:r w:rsidRPr="008661A6">
        <w:rPr>
          <w:rFonts w:ascii="宋体" w:hAnsi="宋体" w:hint="eastAsia"/>
          <w:color w:val="FF0000"/>
          <w:sz w:val="24"/>
        </w:rPr>
        <w:t>结果数据</w:t>
      </w:r>
      <w:r w:rsidRPr="008661A6">
        <w:rPr>
          <w:rFonts w:ascii="宋体" w:hAnsi="宋体"/>
          <w:color w:val="FF0000"/>
          <w:sz w:val="24"/>
        </w:rPr>
        <w:t>分析…………………………………………X</w:t>
      </w:r>
    </w:p>
    <w:p w14:paraId="32E8940D"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  </w:t>
      </w:r>
      <w:del w:id="5" w:author="1224302906@qq.com" w:date="2019-05-14T10:52:00Z">
        <w:r w:rsidR="00C10DCD" w:rsidDel="00F106E2">
          <w:rPr>
            <w:rFonts w:ascii="宋体" w:hAnsi="宋体"/>
            <w:color w:val="FF0000"/>
            <w:sz w:val="24"/>
          </w:rPr>
          <w:delText>WTCS</w:delText>
        </w:r>
      </w:del>
      <w:r w:rsidRPr="008661A6">
        <w:rPr>
          <w:rFonts w:ascii="宋体" w:hAnsi="宋体"/>
          <w:color w:val="FF0000"/>
          <w:sz w:val="24"/>
        </w:rPr>
        <w:t>算法</w:t>
      </w:r>
      <w:r w:rsidR="00C10DCD">
        <w:rPr>
          <w:rFonts w:ascii="宋体" w:hAnsi="宋体" w:hint="eastAsia"/>
          <w:color w:val="FF0000"/>
          <w:sz w:val="24"/>
        </w:rPr>
        <w:t>优化</w:t>
      </w:r>
      <w:r w:rsidRPr="008661A6">
        <w:rPr>
          <w:rFonts w:ascii="宋体" w:hAnsi="宋体"/>
          <w:color w:val="FF0000"/>
          <w:sz w:val="24"/>
        </w:rPr>
        <w:t>及测试…</w:t>
      </w:r>
      <w:r w:rsidR="00F106E2">
        <w:rPr>
          <w:rFonts w:ascii="宋体" w:hAnsi="宋体"/>
          <w:color w:val="FF0000"/>
          <w:sz w:val="24"/>
        </w:rPr>
        <w:t>……</w:t>
      </w:r>
      <w:r w:rsidRPr="008661A6">
        <w:rPr>
          <w:rFonts w:ascii="宋体" w:hAnsi="宋体"/>
          <w:color w:val="FF0000"/>
          <w:sz w:val="24"/>
        </w:rPr>
        <w:t>………………………………………X</w:t>
      </w:r>
    </w:p>
    <w:p w14:paraId="1F849283"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4.3.1  </w:t>
      </w:r>
      <w:r w:rsidRPr="008661A6">
        <w:rPr>
          <w:rFonts w:ascii="宋体" w:hAnsi="宋体" w:hint="eastAsia"/>
          <w:color w:val="FF0000"/>
          <w:sz w:val="24"/>
        </w:rPr>
        <w:t>六种</w:t>
      </w:r>
      <w:r w:rsidRPr="008661A6">
        <w:rPr>
          <w:rFonts w:ascii="宋体" w:hAnsi="宋体"/>
          <w:color w:val="FF0000"/>
          <w:sz w:val="24"/>
        </w:rPr>
        <w:t>相似性</w:t>
      </w:r>
      <w:r w:rsidRPr="008661A6">
        <w:rPr>
          <w:rFonts w:ascii="宋体" w:hAnsi="宋体" w:hint="eastAsia"/>
          <w:color w:val="FF0000"/>
          <w:sz w:val="24"/>
        </w:rPr>
        <w:t>算法</w:t>
      </w:r>
      <w:r w:rsidRPr="008661A6">
        <w:rPr>
          <w:rFonts w:ascii="宋体" w:hAnsi="宋体"/>
          <w:color w:val="FF0000"/>
          <w:sz w:val="24"/>
        </w:rPr>
        <w:t>的实现………………………………X</w:t>
      </w:r>
    </w:p>
    <w:p w14:paraId="3BF5729F"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4.3.2  </w:t>
      </w:r>
      <w:r w:rsidRPr="008661A6">
        <w:rPr>
          <w:rFonts w:ascii="宋体" w:hAnsi="宋体" w:hint="eastAsia"/>
          <w:color w:val="FF0000"/>
          <w:sz w:val="24"/>
        </w:rPr>
        <w:t>交叉对比</w:t>
      </w:r>
      <w:r w:rsidRPr="008661A6">
        <w:rPr>
          <w:rFonts w:ascii="宋体" w:hAnsi="宋体"/>
          <w:color w:val="FF0000"/>
          <w:sz w:val="24"/>
        </w:rPr>
        <w:t>结果…………………………………………X</w:t>
      </w:r>
    </w:p>
    <w:p w14:paraId="523B1F18" w14:textId="77777777" w:rsidR="00AD6C0C" w:rsidRPr="008661A6" w:rsidRDefault="00AD6C0C" w:rsidP="00AD6C0C">
      <w:pPr>
        <w:wordWrap w:val="0"/>
        <w:ind w:right="133"/>
        <w:jc w:val="right"/>
        <w:rPr>
          <w:rFonts w:ascii="宋体" w:hAnsi="宋体"/>
          <w:color w:val="FF0000"/>
          <w:sz w:val="24"/>
        </w:rPr>
      </w:pPr>
      <w:r w:rsidRPr="008661A6">
        <w:rPr>
          <w:rFonts w:ascii="宋体" w:hAnsi="宋体"/>
          <w:color w:val="FF0000"/>
          <w:sz w:val="24"/>
        </w:rPr>
        <w:t xml:space="preserve">4.3.3  </w:t>
      </w:r>
      <w:r w:rsidRPr="008661A6">
        <w:rPr>
          <w:rFonts w:ascii="宋体" w:hAnsi="宋体" w:hint="eastAsia"/>
          <w:color w:val="FF0000"/>
          <w:sz w:val="24"/>
        </w:rPr>
        <w:t>优化</w:t>
      </w:r>
      <w:r w:rsidRPr="008661A6">
        <w:rPr>
          <w:rFonts w:ascii="宋体" w:hAnsi="宋体"/>
          <w:color w:val="FF0000"/>
          <w:sz w:val="24"/>
        </w:rPr>
        <w:t>算法的优势分析…………………………………X</w:t>
      </w:r>
    </w:p>
    <w:p w14:paraId="4124B3AF" w14:textId="77777777" w:rsidR="00AD6C0C" w:rsidRPr="00941477" w:rsidRDefault="00AD6C0C" w:rsidP="00AD6C0C">
      <w:pPr>
        <w:wordWrap w:val="0"/>
        <w:ind w:right="133"/>
        <w:jc w:val="right"/>
        <w:rPr>
          <w:rFonts w:ascii="宋体" w:hAnsi="宋体"/>
          <w:color w:val="FF0000"/>
          <w:sz w:val="24"/>
        </w:rPr>
      </w:pPr>
      <w:r w:rsidRPr="00941477">
        <w:rPr>
          <w:rFonts w:ascii="宋体" w:hAnsi="宋体"/>
          <w:color w:val="FF0000"/>
          <w:sz w:val="24"/>
        </w:rPr>
        <w:t xml:space="preserve">4.4  </w:t>
      </w:r>
      <w:r w:rsidRPr="00941477">
        <w:rPr>
          <w:rFonts w:ascii="宋体" w:hAnsi="宋体" w:hint="eastAsia"/>
          <w:color w:val="FF0000"/>
          <w:sz w:val="24"/>
        </w:rPr>
        <w:t>本章</w:t>
      </w:r>
      <w:r w:rsidRPr="00941477">
        <w:rPr>
          <w:rFonts w:ascii="宋体" w:hAnsi="宋体"/>
          <w:color w:val="FF0000"/>
          <w:sz w:val="24"/>
        </w:rPr>
        <w:t>总结………………………………………………………X</w:t>
      </w:r>
    </w:p>
    <w:p w14:paraId="380E23DB" w14:textId="77777777" w:rsidR="00AD6C0C" w:rsidRPr="00746E30" w:rsidRDefault="00AD6C0C" w:rsidP="00AD6C0C">
      <w:pPr>
        <w:wordWrap w:val="0"/>
        <w:ind w:right="133"/>
        <w:jc w:val="right"/>
        <w:rPr>
          <w:rFonts w:ascii="宋体" w:hAnsi="宋体"/>
          <w:sz w:val="24"/>
        </w:rPr>
      </w:pPr>
      <w:r w:rsidRPr="00746E30">
        <w:rPr>
          <w:rFonts w:ascii="宋体" w:hAnsi="宋体" w:hint="eastAsia"/>
          <w:sz w:val="24"/>
        </w:rPr>
        <w:t xml:space="preserve">第5章 </w:t>
      </w:r>
      <w:r w:rsidRPr="00746E30">
        <w:rPr>
          <w:rFonts w:ascii="宋体" w:hAnsi="宋体"/>
          <w:sz w:val="24"/>
        </w:rPr>
        <w:t xml:space="preserve"> </w:t>
      </w:r>
      <w:r w:rsidRPr="00746E30">
        <w:rPr>
          <w:rFonts w:ascii="宋体" w:hAnsi="宋体" w:hint="eastAsia"/>
          <w:sz w:val="24"/>
        </w:rPr>
        <w:t>总结</w:t>
      </w:r>
      <w:r w:rsidRPr="00746E30">
        <w:rPr>
          <w:rFonts w:ascii="宋体" w:hAnsi="宋体"/>
          <w:sz w:val="24"/>
        </w:rPr>
        <w:t>与展望……………………………………………………X</w:t>
      </w:r>
    </w:p>
    <w:p w14:paraId="118255E3" w14:textId="77777777" w:rsidR="00AD6C0C" w:rsidRPr="00746E30" w:rsidRDefault="00AD6C0C" w:rsidP="00AD6C0C">
      <w:pPr>
        <w:wordWrap w:val="0"/>
        <w:ind w:right="133"/>
        <w:jc w:val="right"/>
        <w:rPr>
          <w:rFonts w:ascii="宋体" w:hAnsi="宋体"/>
          <w:sz w:val="24"/>
        </w:rPr>
      </w:pPr>
      <w:r w:rsidRPr="00746E30">
        <w:rPr>
          <w:rFonts w:ascii="宋体" w:hAnsi="宋体" w:hint="eastAsia"/>
          <w:sz w:val="24"/>
        </w:rPr>
        <w:t xml:space="preserve">5.1 </w:t>
      </w:r>
      <w:r w:rsidRPr="00746E30">
        <w:rPr>
          <w:rFonts w:ascii="宋体" w:hAnsi="宋体"/>
          <w:sz w:val="24"/>
        </w:rPr>
        <w:t xml:space="preserve"> </w:t>
      </w:r>
      <w:r w:rsidRPr="00746E30">
        <w:rPr>
          <w:rFonts w:ascii="宋体" w:hAnsi="宋体" w:hint="eastAsia"/>
          <w:sz w:val="24"/>
        </w:rPr>
        <w:t>论文</w:t>
      </w:r>
      <w:r w:rsidRPr="00746E30">
        <w:rPr>
          <w:rFonts w:ascii="宋体" w:hAnsi="宋体"/>
          <w:sz w:val="24"/>
        </w:rPr>
        <w:t>工作总结…………………………………………………X</w:t>
      </w:r>
    </w:p>
    <w:p w14:paraId="5025AA53" w14:textId="77777777" w:rsidR="00AD6C0C" w:rsidRPr="00746E30" w:rsidRDefault="00AD6C0C" w:rsidP="00AD6C0C">
      <w:pPr>
        <w:wordWrap w:val="0"/>
        <w:ind w:right="133"/>
        <w:jc w:val="right"/>
        <w:rPr>
          <w:rFonts w:ascii="宋体" w:hAnsi="宋体"/>
          <w:sz w:val="24"/>
        </w:rPr>
      </w:pPr>
      <w:r w:rsidRPr="00746E30">
        <w:rPr>
          <w:rFonts w:ascii="宋体" w:hAnsi="宋体"/>
          <w:sz w:val="24"/>
        </w:rPr>
        <w:t xml:space="preserve">5.2  </w:t>
      </w:r>
      <w:r w:rsidRPr="00746E30">
        <w:rPr>
          <w:rFonts w:ascii="宋体" w:hAnsi="宋体" w:hint="eastAsia"/>
          <w:sz w:val="24"/>
        </w:rPr>
        <w:t>未来</w:t>
      </w:r>
      <w:r w:rsidRPr="00746E30">
        <w:rPr>
          <w:rFonts w:ascii="宋体" w:hAnsi="宋体"/>
          <w:sz w:val="24"/>
        </w:rPr>
        <w:t>工作展望…………………………………………………X</w:t>
      </w:r>
    </w:p>
    <w:p w14:paraId="50040938" w14:textId="77777777" w:rsidR="00AD6C0C" w:rsidRPr="00E90D50" w:rsidRDefault="00AD6C0C" w:rsidP="00AD6C0C">
      <w:pPr>
        <w:jc w:val="right"/>
        <w:rPr>
          <w:rFonts w:ascii="宋体" w:hAnsi="宋体"/>
          <w:sz w:val="24"/>
        </w:rPr>
      </w:pPr>
      <w:r>
        <w:rPr>
          <w:rFonts w:ascii="宋体" w:hAnsi="宋体" w:hint="eastAsia"/>
          <w:sz w:val="24"/>
        </w:rPr>
        <w:t>结论……………………………………………………………………</w:t>
      </w:r>
      <w:r w:rsidRPr="00E90D50">
        <w:rPr>
          <w:rFonts w:ascii="宋体" w:hAnsi="宋体" w:hint="eastAsia"/>
          <w:sz w:val="24"/>
        </w:rPr>
        <w:t>………</w:t>
      </w:r>
      <w:r>
        <w:rPr>
          <w:rFonts w:ascii="宋体" w:hAnsi="宋体" w:hint="eastAsia"/>
          <w:sz w:val="24"/>
        </w:rPr>
        <w:t>X</w:t>
      </w:r>
    </w:p>
    <w:p w14:paraId="45E285BB" w14:textId="77777777" w:rsidR="00AD6C0C" w:rsidRPr="00E90D50" w:rsidRDefault="00AD6C0C" w:rsidP="00AD6C0C">
      <w:pPr>
        <w:jc w:val="right"/>
        <w:rPr>
          <w:rFonts w:ascii="宋体" w:hAnsi="宋体"/>
          <w:sz w:val="24"/>
        </w:rPr>
      </w:pPr>
      <w:r w:rsidRPr="00E90D50">
        <w:rPr>
          <w:rFonts w:ascii="宋体" w:hAnsi="宋体" w:hint="eastAsia"/>
          <w:sz w:val="24"/>
        </w:rPr>
        <w:t>致谢……………………………</w:t>
      </w:r>
      <w:r>
        <w:rPr>
          <w:rFonts w:ascii="宋体" w:hAnsi="宋体" w:hint="eastAsia"/>
          <w:sz w:val="24"/>
        </w:rPr>
        <w:t>………………………………………</w:t>
      </w:r>
      <w:r w:rsidRPr="00E90D50">
        <w:rPr>
          <w:rFonts w:ascii="宋体" w:hAnsi="宋体" w:hint="eastAsia"/>
          <w:sz w:val="24"/>
        </w:rPr>
        <w:t>………</w:t>
      </w:r>
      <w:r>
        <w:rPr>
          <w:rFonts w:ascii="宋体" w:hAnsi="宋体" w:hint="eastAsia"/>
          <w:sz w:val="24"/>
        </w:rPr>
        <w:t>X</w:t>
      </w:r>
    </w:p>
    <w:p w14:paraId="1E312F5A" w14:textId="77777777" w:rsidR="00AD6C0C" w:rsidRPr="00E90D50" w:rsidRDefault="00AD6C0C" w:rsidP="00AD6C0C">
      <w:pPr>
        <w:jc w:val="right"/>
        <w:rPr>
          <w:rFonts w:ascii="宋体" w:hAnsi="宋体"/>
          <w:sz w:val="24"/>
        </w:rPr>
      </w:pPr>
      <w:r w:rsidRPr="00E90D50">
        <w:rPr>
          <w:rFonts w:ascii="宋体" w:hAnsi="宋体" w:hint="eastAsia"/>
          <w:sz w:val="24"/>
        </w:rPr>
        <w:t>参考文献</w:t>
      </w:r>
      <w:r>
        <w:rPr>
          <w:rFonts w:ascii="宋体" w:hAnsi="宋体" w:hint="eastAsia"/>
          <w:sz w:val="24"/>
        </w:rPr>
        <w:t>………………………………………………………</w:t>
      </w:r>
      <w:r w:rsidRPr="00E90D50">
        <w:rPr>
          <w:rFonts w:ascii="宋体" w:hAnsi="宋体" w:hint="eastAsia"/>
          <w:sz w:val="24"/>
        </w:rPr>
        <w:t>…</w:t>
      </w:r>
      <w:r>
        <w:rPr>
          <w:rFonts w:ascii="宋体" w:hAnsi="宋体" w:hint="eastAsia"/>
          <w:sz w:val="24"/>
        </w:rPr>
        <w:t>…</w:t>
      </w:r>
      <w:r w:rsidRPr="00E90D50">
        <w:rPr>
          <w:rFonts w:ascii="宋体" w:hAnsi="宋体" w:hint="eastAsia"/>
          <w:sz w:val="24"/>
        </w:rPr>
        <w:t>…………</w:t>
      </w:r>
      <w:r>
        <w:rPr>
          <w:rFonts w:ascii="宋体" w:hAnsi="宋体" w:hint="eastAsia"/>
          <w:sz w:val="24"/>
        </w:rPr>
        <w:t>X</w:t>
      </w:r>
    </w:p>
    <w:p w14:paraId="5FF2500F" w14:textId="77777777" w:rsidR="00AD6C0C" w:rsidRDefault="00AD6C0C" w:rsidP="00AD6C0C">
      <w:pPr>
        <w:jc w:val="right"/>
        <w:rPr>
          <w:rFonts w:ascii="宋体" w:hAnsi="宋体"/>
          <w:sz w:val="24"/>
        </w:rPr>
        <w:sectPr w:rsidR="00AD6C0C" w:rsidSect="0040636E">
          <w:headerReference w:type="default" r:id="rId7"/>
          <w:footerReference w:type="default" r:id="rId8"/>
          <w:pgSz w:w="11907" w:h="16840" w:code="9"/>
          <w:pgMar w:top="1701" w:right="1701" w:bottom="1701" w:left="1701" w:header="1418" w:footer="1418" w:gutter="0"/>
          <w:pgNumType w:fmt="upperRoman" w:start="1"/>
          <w:cols w:space="425"/>
          <w:docGrid w:type="linesAndChars" w:linePitch="447" w:charSpace="5325"/>
        </w:sectPr>
      </w:pPr>
      <w:r w:rsidRPr="00E90D50">
        <w:rPr>
          <w:rFonts w:ascii="宋体" w:hAnsi="宋体" w:hint="eastAsia"/>
          <w:sz w:val="24"/>
        </w:rPr>
        <w:t>附录</w:t>
      </w:r>
      <w:r>
        <w:rPr>
          <w:rFonts w:ascii="宋体" w:hAnsi="宋体" w:hint="eastAsia"/>
          <w:sz w:val="24"/>
        </w:rPr>
        <w:t>…………………………………………………………………</w:t>
      </w:r>
      <w:r w:rsidRPr="00E90D50">
        <w:rPr>
          <w:rFonts w:ascii="宋体" w:hAnsi="宋体" w:hint="eastAsia"/>
          <w:sz w:val="24"/>
        </w:rPr>
        <w:t>…………</w:t>
      </w:r>
      <w:r>
        <w:rPr>
          <w:rFonts w:ascii="宋体" w:hAnsi="宋体" w:hint="eastAsia"/>
          <w:sz w:val="24"/>
        </w:rPr>
        <w:t>X</w:t>
      </w:r>
    </w:p>
    <w:p w14:paraId="6DF62A69" w14:textId="77777777" w:rsidR="001F45FF" w:rsidRPr="00B65B46" w:rsidRDefault="001F45FF" w:rsidP="001F45FF">
      <w:pPr>
        <w:spacing w:beforeLines="100" w:before="447" w:afterLines="100" w:after="447" w:line="360" w:lineRule="auto"/>
        <w:jc w:val="center"/>
        <w:rPr>
          <w:rFonts w:ascii="宋体" w:hAnsi="宋体"/>
          <w:sz w:val="24"/>
        </w:rPr>
      </w:pPr>
      <w:r>
        <w:rPr>
          <w:rFonts w:ascii="黑体" w:eastAsia="黑体" w:hint="eastAsia"/>
          <w:sz w:val="32"/>
        </w:rPr>
        <w:lastRenderedPageBreak/>
        <w:t>摘　要</w:t>
      </w:r>
    </w:p>
    <w:p w14:paraId="17C5EB9E" w14:textId="5A81887C" w:rsidR="001F45FF" w:rsidRDefault="00C33AD7" w:rsidP="001F45FF">
      <w:pPr>
        <w:spacing w:line="360" w:lineRule="auto"/>
        <w:ind w:firstLineChars="200" w:firstLine="532"/>
        <w:rPr>
          <w:rFonts w:ascii="宋体" w:hAnsi="宋体"/>
          <w:sz w:val="24"/>
        </w:rPr>
      </w:pPr>
      <w:r>
        <w:rPr>
          <w:rFonts w:ascii="宋体" w:hAnsi="宋体" w:hint="eastAsia"/>
          <w:sz w:val="24"/>
        </w:rPr>
        <w:t>随着高通</w:t>
      </w:r>
      <w:r>
        <w:rPr>
          <w:rFonts w:ascii="宋体" w:hAnsi="宋体"/>
          <w:sz w:val="24"/>
        </w:rPr>
        <w:t>量技术的</w:t>
      </w:r>
      <w:r>
        <w:rPr>
          <w:rFonts w:ascii="宋体" w:hAnsi="宋体" w:hint="eastAsia"/>
          <w:sz w:val="24"/>
        </w:rPr>
        <w:t>不断</w:t>
      </w:r>
      <w:r>
        <w:rPr>
          <w:rFonts w:ascii="宋体" w:hAnsi="宋体"/>
          <w:sz w:val="24"/>
        </w:rPr>
        <w:t>发展，当前</w:t>
      </w:r>
      <w:r>
        <w:rPr>
          <w:rFonts w:ascii="宋体" w:hAnsi="宋体" w:hint="eastAsia"/>
          <w:sz w:val="24"/>
        </w:rPr>
        <w:t>生物</w:t>
      </w:r>
      <w:r>
        <w:rPr>
          <w:rFonts w:ascii="宋体" w:hAnsi="宋体"/>
          <w:sz w:val="24"/>
        </w:rPr>
        <w:t>医学数据</w:t>
      </w:r>
      <w:r>
        <w:rPr>
          <w:rFonts w:ascii="宋体" w:hAnsi="宋体" w:hint="eastAsia"/>
          <w:sz w:val="24"/>
        </w:rPr>
        <w:t>的</w:t>
      </w:r>
      <w:r>
        <w:rPr>
          <w:rFonts w:ascii="宋体" w:hAnsi="宋体"/>
          <w:sz w:val="24"/>
        </w:rPr>
        <w:t>积累</w:t>
      </w:r>
      <w:r>
        <w:rPr>
          <w:rFonts w:ascii="宋体" w:hAnsi="宋体" w:hint="eastAsia"/>
          <w:sz w:val="24"/>
        </w:rPr>
        <w:t>迅速</w:t>
      </w:r>
      <w:r>
        <w:rPr>
          <w:rFonts w:ascii="宋体" w:hAnsi="宋体"/>
          <w:sz w:val="24"/>
        </w:rPr>
        <w:t>增加，开始逐渐向</w:t>
      </w:r>
      <w:r>
        <w:rPr>
          <w:rFonts w:ascii="宋体" w:hAnsi="宋体" w:hint="eastAsia"/>
          <w:sz w:val="24"/>
        </w:rPr>
        <w:t>生物</w:t>
      </w:r>
      <w:r>
        <w:rPr>
          <w:rFonts w:ascii="宋体" w:hAnsi="宋体"/>
          <w:sz w:val="24"/>
        </w:rPr>
        <w:t>大数据转型，其中尤以</w:t>
      </w:r>
      <w:r>
        <w:rPr>
          <w:rFonts w:ascii="宋体" w:hAnsi="宋体" w:hint="eastAsia"/>
          <w:sz w:val="24"/>
        </w:rPr>
        <w:t>分子</w:t>
      </w:r>
      <w:r>
        <w:rPr>
          <w:rFonts w:ascii="宋体" w:hAnsi="宋体"/>
          <w:sz w:val="24"/>
        </w:rPr>
        <w:t>生物学的数据的</w:t>
      </w:r>
      <w:r>
        <w:rPr>
          <w:rFonts w:ascii="宋体" w:hAnsi="宋体" w:hint="eastAsia"/>
          <w:sz w:val="24"/>
        </w:rPr>
        <w:t>积累</w:t>
      </w:r>
      <w:r>
        <w:rPr>
          <w:rFonts w:ascii="宋体" w:hAnsi="宋体"/>
          <w:sz w:val="24"/>
        </w:rPr>
        <w:t>最为</w:t>
      </w:r>
      <w:r>
        <w:rPr>
          <w:rFonts w:ascii="宋体" w:hAnsi="宋体" w:hint="eastAsia"/>
          <w:sz w:val="24"/>
        </w:rPr>
        <w:t>迅速</w:t>
      </w:r>
      <w:r w:rsidR="001F45FF">
        <w:rPr>
          <w:rFonts w:ascii="宋体" w:hAnsi="宋体" w:hint="eastAsia"/>
          <w:sz w:val="24"/>
        </w:rPr>
        <w:t>。</w:t>
      </w:r>
      <w:r w:rsidR="00EC1985">
        <w:rPr>
          <w:rFonts w:ascii="宋体" w:hAnsi="宋体" w:hint="eastAsia"/>
          <w:sz w:val="24"/>
        </w:rPr>
        <w:t>以</w:t>
      </w:r>
      <w:r w:rsidR="003E7FC8">
        <w:rPr>
          <w:rFonts w:ascii="宋体" w:hAnsi="宋体"/>
          <w:sz w:val="24"/>
        </w:rPr>
        <w:t>深度学习为代表的机器学习方法能够很好地利用</w:t>
      </w:r>
      <w:r>
        <w:rPr>
          <w:rFonts w:ascii="宋体" w:hAnsi="宋体"/>
          <w:sz w:val="24"/>
        </w:rPr>
        <w:t>这些</w:t>
      </w:r>
      <w:r w:rsidR="003E7FC8">
        <w:rPr>
          <w:rFonts w:ascii="宋体" w:hAnsi="宋体" w:hint="eastAsia"/>
          <w:sz w:val="24"/>
        </w:rPr>
        <w:t>海量</w:t>
      </w:r>
      <w:r w:rsidR="003E7FC8">
        <w:rPr>
          <w:rFonts w:ascii="宋体" w:hAnsi="宋体"/>
          <w:sz w:val="24"/>
        </w:rPr>
        <w:t>且多维的</w:t>
      </w:r>
      <w:r>
        <w:rPr>
          <w:rFonts w:ascii="宋体" w:hAnsi="宋体" w:hint="eastAsia"/>
          <w:sz w:val="24"/>
        </w:rPr>
        <w:t>生物</w:t>
      </w:r>
      <w:r>
        <w:rPr>
          <w:rFonts w:ascii="宋体" w:hAnsi="宋体"/>
          <w:sz w:val="24"/>
        </w:rPr>
        <w:t>大数据</w:t>
      </w:r>
      <w:r w:rsidR="00EC1985">
        <w:rPr>
          <w:rFonts w:ascii="宋体" w:hAnsi="宋体" w:hint="eastAsia"/>
          <w:sz w:val="24"/>
        </w:rPr>
        <w:t>深入分析</w:t>
      </w:r>
      <w:r w:rsidR="003F267A">
        <w:rPr>
          <w:rFonts w:ascii="宋体" w:hAnsi="宋体" w:hint="eastAsia"/>
          <w:sz w:val="24"/>
        </w:rPr>
        <w:t>数据内部</w:t>
      </w:r>
      <w:r w:rsidR="003F267A">
        <w:rPr>
          <w:rFonts w:ascii="宋体" w:hAnsi="宋体"/>
          <w:sz w:val="24"/>
        </w:rPr>
        <w:t>的潜在联系</w:t>
      </w:r>
      <w:r w:rsidR="00EC1985">
        <w:rPr>
          <w:rFonts w:ascii="宋体" w:hAnsi="宋体" w:hint="eastAsia"/>
          <w:sz w:val="24"/>
        </w:rPr>
        <w:t>，</w:t>
      </w:r>
      <w:r w:rsidR="003F267A">
        <w:rPr>
          <w:rFonts w:ascii="宋体" w:hAnsi="宋体" w:hint="eastAsia"/>
          <w:sz w:val="24"/>
        </w:rPr>
        <w:t>为</w:t>
      </w:r>
      <w:r w:rsidR="003F267A">
        <w:rPr>
          <w:rFonts w:ascii="宋体" w:hAnsi="宋体"/>
          <w:sz w:val="24"/>
        </w:rPr>
        <w:t>生物医学的研究发展提供巨大的帮助。</w:t>
      </w:r>
    </w:p>
    <w:p w14:paraId="0A894D33" w14:textId="439580DD" w:rsidR="003F267A" w:rsidRDefault="003F267A" w:rsidP="001F45FF">
      <w:pPr>
        <w:spacing w:line="360" w:lineRule="auto"/>
        <w:ind w:firstLineChars="200" w:firstLine="532"/>
        <w:rPr>
          <w:rFonts w:ascii="宋体" w:hAnsi="宋体" w:hint="eastAsia"/>
          <w:sz w:val="24"/>
        </w:rPr>
      </w:pPr>
      <w:r>
        <w:rPr>
          <w:rFonts w:ascii="宋体" w:hAnsi="宋体" w:hint="eastAsia"/>
          <w:sz w:val="24"/>
        </w:rPr>
        <w:t>本文主要</w:t>
      </w:r>
      <w:r>
        <w:rPr>
          <w:rFonts w:ascii="宋体" w:hAnsi="宋体"/>
          <w:sz w:val="24"/>
        </w:rPr>
        <w:t>研究</w:t>
      </w:r>
      <w:r>
        <w:rPr>
          <w:rFonts w:ascii="宋体" w:hAnsi="宋体" w:hint="eastAsia"/>
          <w:sz w:val="24"/>
        </w:rPr>
        <w:t>以</w:t>
      </w:r>
      <w:r>
        <w:rPr>
          <w:rFonts w:ascii="宋体" w:hAnsi="宋体"/>
          <w:sz w:val="24"/>
        </w:rPr>
        <w:t>细胞组学为代表的分子生物学领域</w:t>
      </w:r>
      <w:r>
        <w:rPr>
          <w:rFonts w:ascii="宋体" w:hAnsi="宋体" w:hint="eastAsia"/>
          <w:sz w:val="24"/>
        </w:rPr>
        <w:t>利用生物</w:t>
      </w:r>
      <w:r>
        <w:rPr>
          <w:rFonts w:ascii="宋体" w:hAnsi="宋体"/>
          <w:sz w:val="24"/>
        </w:rPr>
        <w:t>大数据</w:t>
      </w:r>
      <w:r>
        <w:rPr>
          <w:rFonts w:ascii="宋体" w:hAnsi="宋体" w:hint="eastAsia"/>
          <w:sz w:val="24"/>
        </w:rPr>
        <w:t>分析</w:t>
      </w:r>
      <w:r>
        <w:rPr>
          <w:rFonts w:ascii="宋体" w:hAnsi="宋体"/>
          <w:sz w:val="24"/>
        </w:rPr>
        <w:t>遗传、疾病与药物治疗之间的联系，</w:t>
      </w:r>
      <w:r w:rsidR="006866AA">
        <w:rPr>
          <w:rFonts w:ascii="宋体" w:hAnsi="宋体" w:hint="eastAsia"/>
          <w:sz w:val="24"/>
        </w:rPr>
        <w:t>深入分析</w:t>
      </w:r>
      <w:r w:rsidR="006866AA">
        <w:rPr>
          <w:rFonts w:ascii="宋体" w:hAnsi="宋体"/>
          <w:sz w:val="24"/>
        </w:rPr>
        <w:t>细胞暴露</w:t>
      </w:r>
      <w:r w:rsidR="006866AA">
        <w:rPr>
          <w:rFonts w:ascii="宋体" w:hAnsi="宋体" w:hint="eastAsia"/>
          <w:sz w:val="24"/>
        </w:rPr>
        <w:t>在</w:t>
      </w:r>
      <w:r w:rsidR="006866AA">
        <w:rPr>
          <w:rFonts w:ascii="宋体" w:hAnsi="宋体"/>
          <w:sz w:val="24"/>
        </w:rPr>
        <w:t>各种扰动下</w:t>
      </w:r>
      <w:r w:rsidR="006866AA">
        <w:rPr>
          <w:rFonts w:ascii="宋体" w:hAnsi="宋体" w:hint="eastAsia"/>
          <w:sz w:val="24"/>
        </w:rPr>
        <w:t>基因</w:t>
      </w:r>
      <w:r w:rsidR="006866AA">
        <w:rPr>
          <w:rFonts w:ascii="宋体" w:hAnsi="宋体"/>
          <w:sz w:val="24"/>
        </w:rPr>
        <w:t>表达的</w:t>
      </w:r>
      <w:r w:rsidR="006866AA">
        <w:rPr>
          <w:rFonts w:ascii="宋体" w:hAnsi="宋体" w:hint="eastAsia"/>
          <w:sz w:val="24"/>
        </w:rPr>
        <w:t>差异，</w:t>
      </w:r>
      <w:r w:rsidR="006866AA">
        <w:rPr>
          <w:rFonts w:ascii="宋体" w:hAnsi="宋体"/>
          <w:sz w:val="24"/>
        </w:rPr>
        <w:t>探索利用深度学习技术精准分析发现</w:t>
      </w:r>
      <w:r w:rsidR="006866AA">
        <w:rPr>
          <w:rFonts w:ascii="宋体" w:hAnsi="宋体" w:hint="eastAsia"/>
          <w:sz w:val="24"/>
        </w:rPr>
        <w:t>新的</w:t>
      </w:r>
      <w:r w:rsidR="006866AA">
        <w:rPr>
          <w:rFonts w:ascii="宋体" w:hAnsi="宋体"/>
          <w:sz w:val="24"/>
        </w:rPr>
        <w:t>药物和治疗的方法</w:t>
      </w:r>
      <w:r w:rsidR="006866AA">
        <w:rPr>
          <w:rFonts w:ascii="宋体" w:hAnsi="宋体" w:hint="eastAsia"/>
          <w:sz w:val="24"/>
        </w:rPr>
        <w:t>，</w:t>
      </w:r>
      <w:r w:rsidR="006866AA">
        <w:rPr>
          <w:rFonts w:ascii="宋体" w:hAnsi="宋体"/>
          <w:sz w:val="24"/>
        </w:rPr>
        <w:t>在生物医学领域具有重要意义。</w:t>
      </w:r>
    </w:p>
    <w:p w14:paraId="0ADB47B9" w14:textId="744A5539" w:rsidR="00EC1985" w:rsidRPr="00EC1985" w:rsidRDefault="00EC1985" w:rsidP="001F45FF">
      <w:pPr>
        <w:spacing w:line="360" w:lineRule="auto"/>
        <w:ind w:firstLineChars="200" w:firstLine="532"/>
        <w:rPr>
          <w:rFonts w:ascii="宋体" w:hAnsi="宋体" w:hint="eastAsia"/>
          <w:sz w:val="24"/>
        </w:rPr>
      </w:pPr>
      <w:r>
        <w:rPr>
          <w:rFonts w:ascii="宋体" w:hAnsi="宋体" w:hint="eastAsia"/>
          <w:sz w:val="24"/>
        </w:rPr>
        <w:t>本文</w:t>
      </w:r>
      <w:r>
        <w:rPr>
          <w:rFonts w:ascii="宋体" w:hAnsi="宋体"/>
          <w:sz w:val="24"/>
        </w:rPr>
        <w:t>基于现有</w:t>
      </w:r>
      <w:r>
        <w:rPr>
          <w:rFonts w:ascii="宋体" w:hAnsi="宋体" w:hint="eastAsia"/>
          <w:sz w:val="24"/>
        </w:rPr>
        <w:t>的</w:t>
      </w:r>
      <w:r w:rsidR="00BE24DC">
        <w:rPr>
          <w:rFonts w:ascii="宋体" w:hAnsi="宋体" w:hint="eastAsia"/>
          <w:sz w:val="24"/>
        </w:rPr>
        <w:t>转录</w:t>
      </w:r>
      <w:r w:rsidR="00BE24DC">
        <w:rPr>
          <w:rFonts w:ascii="宋体" w:hAnsi="宋体"/>
          <w:sz w:val="24"/>
        </w:rPr>
        <w:t>组学</w:t>
      </w:r>
      <w:r w:rsidR="00BE24DC">
        <w:rPr>
          <w:rFonts w:ascii="宋体" w:hAnsi="宋体" w:hint="eastAsia"/>
          <w:sz w:val="24"/>
        </w:rPr>
        <w:t>数据</w:t>
      </w:r>
      <w:r w:rsidR="00BE24DC">
        <w:rPr>
          <w:rFonts w:ascii="宋体" w:hAnsi="宋体"/>
          <w:sz w:val="24"/>
        </w:rPr>
        <w:t>分析方法和药物发现方法</w:t>
      </w:r>
      <w:r w:rsidR="00BE24DC">
        <w:rPr>
          <w:rFonts w:ascii="宋体" w:hAnsi="宋体" w:hint="eastAsia"/>
          <w:sz w:val="24"/>
        </w:rPr>
        <w:t>，</w:t>
      </w:r>
      <w:r w:rsidR="00BE24DC">
        <w:rPr>
          <w:rFonts w:ascii="宋体" w:hAnsi="宋体"/>
          <w:sz w:val="24"/>
        </w:rPr>
        <w:t>以</w:t>
      </w:r>
      <w:r w:rsidR="00BE24DC">
        <w:rPr>
          <w:rFonts w:ascii="宋体" w:hAnsi="宋体" w:hint="eastAsia"/>
          <w:sz w:val="24"/>
        </w:rPr>
        <w:t>基于</w:t>
      </w:r>
      <w:r w:rsidR="00BE24DC">
        <w:rPr>
          <w:rFonts w:ascii="宋体" w:hAnsi="宋体"/>
          <w:sz w:val="24"/>
        </w:rPr>
        <w:t>L1000技术的LINCS数据平台为基础</w:t>
      </w:r>
      <w:r w:rsidR="00BE24DC">
        <w:rPr>
          <w:rFonts w:ascii="宋体" w:hAnsi="宋体" w:hint="eastAsia"/>
          <w:sz w:val="24"/>
        </w:rPr>
        <w:t>，</w:t>
      </w:r>
      <w:r w:rsidR="00BE24DC">
        <w:rPr>
          <w:rFonts w:ascii="宋体" w:hAnsi="宋体"/>
          <w:sz w:val="24"/>
        </w:rPr>
        <w:t>用R语言编程方式实现了</w:t>
      </w:r>
      <w:r w:rsidR="00BE24DC">
        <w:rPr>
          <w:rFonts w:ascii="宋体" w:hAnsi="宋体" w:hint="eastAsia"/>
          <w:sz w:val="24"/>
        </w:rPr>
        <w:t>药物</w:t>
      </w:r>
      <w:r w:rsidR="00BE24DC">
        <w:rPr>
          <w:rFonts w:ascii="宋体" w:hAnsi="宋体"/>
          <w:sz w:val="24"/>
        </w:rPr>
        <w:t>发现分析流程，并根据验证结果对药物计算筛选方法进行了优化改进，针对抗真菌药物的</w:t>
      </w:r>
      <w:r w:rsidR="00BE24DC">
        <w:rPr>
          <w:rFonts w:ascii="宋体" w:hAnsi="宋体" w:hint="eastAsia"/>
          <w:sz w:val="24"/>
        </w:rPr>
        <w:t>进行了</w:t>
      </w:r>
      <w:r w:rsidR="00BE24DC">
        <w:rPr>
          <w:rFonts w:ascii="宋体" w:hAnsi="宋体"/>
          <w:sz w:val="24"/>
        </w:rPr>
        <w:t>药物</w:t>
      </w:r>
      <w:r w:rsidR="00BE24DC">
        <w:rPr>
          <w:rFonts w:ascii="宋体" w:hAnsi="宋体" w:hint="eastAsia"/>
          <w:sz w:val="24"/>
        </w:rPr>
        <w:t>分析</w:t>
      </w:r>
      <w:r w:rsidR="00BE24DC">
        <w:rPr>
          <w:rFonts w:ascii="宋体" w:hAnsi="宋体"/>
          <w:sz w:val="24"/>
        </w:rPr>
        <w:t>预测并设计了验证方案进行验证</w:t>
      </w:r>
      <w:r w:rsidR="003F267A">
        <w:rPr>
          <w:rFonts w:ascii="宋体" w:hAnsi="宋体" w:hint="eastAsia"/>
          <w:sz w:val="24"/>
        </w:rPr>
        <w:t>。</w:t>
      </w:r>
    </w:p>
    <w:p w14:paraId="1EECCE6A" w14:textId="27594E3A" w:rsidR="001F45FF" w:rsidRDefault="001F45FF" w:rsidP="001F45FF">
      <w:pPr>
        <w:spacing w:line="360" w:lineRule="auto"/>
        <w:ind w:firstLineChars="200" w:firstLine="532"/>
        <w:rPr>
          <w:rFonts w:ascii="宋体" w:hAnsi="宋体" w:hint="eastAsia"/>
          <w:sz w:val="24"/>
        </w:rPr>
        <w:sectPr w:rsidR="001F45FF" w:rsidSect="0040636E">
          <w:headerReference w:type="default" r:id="rId9"/>
          <w:footerReference w:type="default" r:id="rId10"/>
          <w:pgSz w:w="11907" w:h="16840" w:code="9"/>
          <w:pgMar w:top="1701" w:right="1701" w:bottom="1701" w:left="1701" w:header="1418" w:footer="1418" w:gutter="0"/>
          <w:pgNumType w:fmt="lowerRoman" w:start="1"/>
          <w:cols w:space="425"/>
          <w:docGrid w:type="linesAndChars" w:linePitch="447" w:charSpace="5325"/>
        </w:sectPr>
      </w:pPr>
      <w:r w:rsidRPr="005A621F">
        <w:rPr>
          <w:rFonts w:ascii="黑体" w:eastAsia="黑体" w:hAnsi="宋体" w:hint="eastAsia"/>
          <w:sz w:val="24"/>
        </w:rPr>
        <w:t>关键词：</w:t>
      </w:r>
      <w:r w:rsidR="00EC1985">
        <w:rPr>
          <w:rFonts w:ascii="宋体" w:hAnsi="宋体" w:hint="eastAsia"/>
          <w:sz w:val="24"/>
        </w:rPr>
        <w:t>转录组学</w:t>
      </w:r>
      <w:r>
        <w:rPr>
          <w:rFonts w:ascii="宋体" w:hAnsi="宋体" w:hint="eastAsia"/>
          <w:sz w:val="24"/>
        </w:rPr>
        <w:t>；</w:t>
      </w:r>
      <w:r w:rsidR="00EC1985">
        <w:rPr>
          <w:rFonts w:ascii="宋体" w:hAnsi="宋体" w:hint="eastAsia"/>
          <w:sz w:val="24"/>
        </w:rPr>
        <w:t>深度</w:t>
      </w:r>
      <w:r w:rsidR="00EC1985">
        <w:rPr>
          <w:rFonts w:ascii="宋体" w:hAnsi="宋体"/>
          <w:sz w:val="24"/>
        </w:rPr>
        <w:t>学习</w:t>
      </w:r>
      <w:r>
        <w:rPr>
          <w:rFonts w:ascii="宋体" w:hAnsi="宋体" w:hint="eastAsia"/>
          <w:sz w:val="24"/>
        </w:rPr>
        <w:t>；</w:t>
      </w:r>
      <w:r w:rsidR="00EC1985">
        <w:rPr>
          <w:rFonts w:ascii="宋体" w:hAnsi="宋体" w:hint="eastAsia"/>
          <w:sz w:val="24"/>
        </w:rPr>
        <w:t>药物</w:t>
      </w:r>
      <w:r w:rsidR="00EC1985">
        <w:rPr>
          <w:rFonts w:ascii="宋体" w:hAnsi="宋体"/>
          <w:sz w:val="24"/>
        </w:rPr>
        <w:t>发现</w:t>
      </w:r>
      <w:r>
        <w:rPr>
          <w:rFonts w:ascii="宋体" w:hAnsi="宋体" w:hint="eastAsia"/>
          <w:sz w:val="24"/>
        </w:rPr>
        <w:t>；</w:t>
      </w:r>
      <w:r w:rsidR="00EC1985">
        <w:rPr>
          <w:rFonts w:ascii="宋体" w:hAnsi="宋体" w:hint="eastAsia"/>
          <w:sz w:val="24"/>
        </w:rPr>
        <w:t>生物</w:t>
      </w:r>
      <w:r w:rsidR="00EC1985">
        <w:rPr>
          <w:rFonts w:ascii="宋体" w:hAnsi="宋体"/>
          <w:sz w:val="24"/>
        </w:rPr>
        <w:t>医学</w:t>
      </w:r>
    </w:p>
    <w:p w14:paraId="7DB76CF4" w14:textId="77777777" w:rsidR="001F45FF" w:rsidRPr="00647605" w:rsidRDefault="001F45FF" w:rsidP="001F45FF">
      <w:pPr>
        <w:spacing w:beforeLines="100" w:before="447" w:afterLines="100" w:after="447"/>
        <w:jc w:val="center"/>
        <w:rPr>
          <w:rFonts w:eastAsia="黑体"/>
          <w:b/>
          <w:sz w:val="24"/>
        </w:rPr>
      </w:pPr>
      <w:r w:rsidRPr="00F361D7">
        <w:rPr>
          <w:rFonts w:eastAsia="黑体"/>
          <w:b/>
          <w:sz w:val="32"/>
          <w:szCs w:val="32"/>
        </w:rPr>
        <w:lastRenderedPageBreak/>
        <w:t>ABSTRACT</w:t>
      </w:r>
    </w:p>
    <w:p w14:paraId="00DBD28B" w14:textId="377ED5BA" w:rsidR="001F45FF" w:rsidRDefault="008C43FE" w:rsidP="001F45FF">
      <w:pPr>
        <w:ind w:firstLineChars="200" w:firstLine="532"/>
        <w:rPr>
          <w:rFonts w:eastAsia="黑体"/>
          <w:sz w:val="24"/>
        </w:rPr>
      </w:pPr>
      <w:r w:rsidRPr="008C43FE">
        <w:rPr>
          <w:rFonts w:eastAsia="黑体"/>
          <w:sz w:val="24"/>
        </w:rPr>
        <w:t xml:space="preserve">With the continuous development of high-throughput technology, the current accumulation of biomedical data has increased rapidly, and it has begun to gradually transform into biological big data, especially the accumulation of data in molecular biology is the fastest. The machine learning method </w:t>
      </w:r>
      <w:r w:rsidR="003C63AD">
        <w:rPr>
          <w:rFonts w:eastAsia="黑体"/>
          <w:sz w:val="24"/>
        </w:rPr>
        <w:t>especially</w:t>
      </w:r>
      <w:r w:rsidRPr="008C43FE">
        <w:rPr>
          <w:rFonts w:eastAsia="黑体"/>
          <w:sz w:val="24"/>
        </w:rPr>
        <w:t xml:space="preserve"> deep learning can make good use of these massive and multi-dimensional biological big data to deeply analyze the potential connections within the data, which will greatly help the research</w:t>
      </w:r>
      <w:r>
        <w:rPr>
          <w:rFonts w:eastAsia="黑体"/>
          <w:sz w:val="24"/>
        </w:rPr>
        <w:t xml:space="preserve"> and development of biomedicine</w:t>
      </w:r>
      <w:r w:rsidR="001F45FF" w:rsidRPr="00F12458">
        <w:rPr>
          <w:rFonts w:eastAsia="黑体" w:hint="eastAsia"/>
          <w:sz w:val="24"/>
        </w:rPr>
        <w:t>.</w:t>
      </w:r>
    </w:p>
    <w:p w14:paraId="7F4014E3" w14:textId="73DB1149" w:rsidR="008C43FE" w:rsidRDefault="008C43FE" w:rsidP="001F45FF">
      <w:pPr>
        <w:ind w:firstLineChars="200" w:firstLine="532"/>
        <w:rPr>
          <w:rFonts w:eastAsia="黑体" w:hint="eastAsia"/>
          <w:sz w:val="24"/>
        </w:rPr>
      </w:pPr>
      <w:r w:rsidRPr="008C43FE">
        <w:rPr>
          <w:rFonts w:eastAsia="黑体"/>
          <w:sz w:val="24"/>
        </w:rPr>
        <w:t xml:space="preserve">This paper mainly studies the relationship between genetics, disease and drug therapy in the field of molecular biology represented by cytology, and deeply analyzes the differences in gene expression of cells exposed to various </w:t>
      </w:r>
      <w:r w:rsidR="003C63AD">
        <w:rPr>
          <w:rFonts w:eastAsia="黑体"/>
          <w:sz w:val="24"/>
        </w:rPr>
        <w:t>perturbations</w:t>
      </w:r>
      <w:r w:rsidRPr="008C43FE">
        <w:rPr>
          <w:rFonts w:eastAsia="黑体"/>
          <w:sz w:val="24"/>
        </w:rPr>
        <w:t>, and explores the use of deep learning techniques. Analysis found that new drugs and treatment methods are of great significance in the biomedical field</w:t>
      </w:r>
      <w:r>
        <w:rPr>
          <w:rFonts w:eastAsia="黑体" w:hint="eastAsia"/>
          <w:sz w:val="24"/>
        </w:rPr>
        <w:t>.</w:t>
      </w:r>
    </w:p>
    <w:p w14:paraId="4FA3F584" w14:textId="4705C7CF" w:rsidR="008C43FE" w:rsidRPr="008C43FE" w:rsidRDefault="008C43FE" w:rsidP="008C43FE">
      <w:pPr>
        <w:ind w:firstLineChars="200" w:firstLine="532"/>
        <w:rPr>
          <w:rFonts w:eastAsia="黑体" w:hint="eastAsia"/>
          <w:sz w:val="24"/>
        </w:rPr>
      </w:pPr>
      <w:r w:rsidRPr="008C43FE">
        <w:rPr>
          <w:rFonts w:eastAsia="黑体"/>
          <w:sz w:val="24"/>
        </w:rPr>
        <w:t>Based on the existing transcriptomics data analysis method and drug discovery method</w:t>
      </w:r>
      <w:r w:rsidR="003C63AD">
        <w:rPr>
          <w:rFonts w:eastAsia="黑体"/>
          <w:sz w:val="24"/>
        </w:rPr>
        <w:t xml:space="preserve"> with</w:t>
      </w:r>
      <w:r w:rsidRPr="008C43FE">
        <w:rPr>
          <w:rFonts w:eastAsia="黑体"/>
          <w:sz w:val="24"/>
        </w:rPr>
        <w:t xml:space="preserve"> the LINCS data platform </w:t>
      </w:r>
      <w:r w:rsidR="003C63AD">
        <w:rPr>
          <w:rFonts w:eastAsia="黑体"/>
          <w:sz w:val="24"/>
        </w:rPr>
        <w:t>using</w:t>
      </w:r>
      <w:r w:rsidRPr="008C43FE">
        <w:rPr>
          <w:rFonts w:eastAsia="黑体"/>
          <w:sz w:val="24"/>
        </w:rPr>
        <w:t xml:space="preserve"> L1000 technology, this paper implements the drug discovery analysis process by R language programming method, and </w:t>
      </w:r>
      <w:r w:rsidR="003C63AD">
        <w:rPr>
          <w:rFonts w:eastAsia="黑体"/>
          <w:sz w:val="24"/>
        </w:rPr>
        <w:t>according to</w:t>
      </w:r>
      <w:r w:rsidRPr="008C43FE">
        <w:rPr>
          <w:rFonts w:eastAsia="黑体"/>
          <w:sz w:val="24"/>
        </w:rPr>
        <w:t xml:space="preserve"> the verification results, the drug calculation and screening method is </w:t>
      </w:r>
      <w:r w:rsidR="003C63AD">
        <w:rPr>
          <w:rFonts w:eastAsia="黑体"/>
          <w:sz w:val="24"/>
        </w:rPr>
        <w:t>optimized</w:t>
      </w:r>
      <w:r w:rsidR="00E658DE">
        <w:rPr>
          <w:rFonts w:eastAsia="黑体"/>
          <w:sz w:val="24"/>
        </w:rPr>
        <w:t>. What’s more, we also predict drug analysis of antifungal drugs and design verification scheme for verification</w:t>
      </w:r>
      <w:r w:rsidRPr="008C43FE">
        <w:rPr>
          <w:rFonts w:eastAsia="黑体"/>
          <w:sz w:val="24"/>
        </w:rPr>
        <w:t>.</w:t>
      </w:r>
    </w:p>
    <w:p w14:paraId="0C28C264" w14:textId="2E306566" w:rsidR="001F45FF" w:rsidRDefault="001F45FF" w:rsidP="001F45FF">
      <w:pPr>
        <w:ind w:firstLineChars="200" w:firstLine="534"/>
        <w:rPr>
          <w:rFonts w:eastAsia="黑体"/>
          <w:sz w:val="24"/>
        </w:rPr>
      </w:pPr>
      <w:r>
        <w:rPr>
          <w:rFonts w:eastAsia="黑体" w:hint="eastAsia"/>
          <w:b/>
          <w:sz w:val="24"/>
        </w:rPr>
        <w:t>KEY WORDS:</w:t>
      </w:r>
      <w:r w:rsidR="00854DA5" w:rsidRPr="00854DA5">
        <w:t xml:space="preserve"> </w:t>
      </w:r>
      <w:r w:rsidR="00854DA5" w:rsidRPr="00854DA5">
        <w:rPr>
          <w:rFonts w:eastAsia="黑体"/>
          <w:sz w:val="24"/>
        </w:rPr>
        <w:t>transcriptomics</w:t>
      </w:r>
      <w:r w:rsidRPr="00F361D7">
        <w:rPr>
          <w:rFonts w:eastAsia="黑体" w:hint="eastAsia"/>
          <w:sz w:val="24"/>
        </w:rPr>
        <w:t xml:space="preserve">, </w:t>
      </w:r>
      <w:r w:rsidR="00854DA5">
        <w:rPr>
          <w:rFonts w:eastAsia="黑体"/>
          <w:sz w:val="24"/>
        </w:rPr>
        <w:t>deep learning</w:t>
      </w:r>
      <w:r w:rsidRPr="00F361D7">
        <w:rPr>
          <w:rFonts w:eastAsia="黑体" w:hint="eastAsia"/>
          <w:sz w:val="24"/>
        </w:rPr>
        <w:t xml:space="preserve">, </w:t>
      </w:r>
      <w:r w:rsidR="00854DA5">
        <w:rPr>
          <w:rFonts w:eastAsia="黑体"/>
          <w:sz w:val="24"/>
        </w:rPr>
        <w:t>drug discovery</w:t>
      </w:r>
      <w:r w:rsidRPr="00F361D7">
        <w:rPr>
          <w:rFonts w:eastAsia="黑体" w:hint="eastAsia"/>
          <w:sz w:val="24"/>
        </w:rPr>
        <w:t xml:space="preserve">, </w:t>
      </w:r>
      <w:r w:rsidR="00854DA5">
        <w:rPr>
          <w:rFonts w:eastAsia="黑体"/>
          <w:sz w:val="24"/>
        </w:rPr>
        <w:t>Biomedical Science</w:t>
      </w:r>
    </w:p>
    <w:p w14:paraId="12B62A08" w14:textId="77777777" w:rsidR="001F45FF" w:rsidRDefault="001F45FF" w:rsidP="001F45FF">
      <w:pPr>
        <w:rPr>
          <w:rFonts w:eastAsia="黑体"/>
          <w:sz w:val="24"/>
        </w:rPr>
      </w:pPr>
    </w:p>
    <w:p w14:paraId="7177409E" w14:textId="77777777" w:rsidR="001F45FF" w:rsidRDefault="001F45FF" w:rsidP="001F45FF">
      <w:pPr>
        <w:rPr>
          <w:rFonts w:eastAsia="黑体"/>
          <w:sz w:val="24"/>
        </w:rPr>
        <w:sectPr w:rsidR="001F45FF" w:rsidSect="0040636E">
          <w:pgSz w:w="11907" w:h="16840" w:code="9"/>
          <w:pgMar w:top="1701" w:right="1701" w:bottom="1701" w:left="1701" w:header="1418" w:footer="1418" w:gutter="0"/>
          <w:pgNumType w:fmt="lowerRoman"/>
          <w:cols w:space="425"/>
          <w:docGrid w:type="linesAndChars" w:linePitch="447" w:charSpace="5325"/>
        </w:sectPr>
      </w:pPr>
    </w:p>
    <w:p w14:paraId="06F6EF71" w14:textId="77777777" w:rsidR="001F45FF" w:rsidRPr="00647605" w:rsidRDefault="00ED4ACD" w:rsidP="001F45FF">
      <w:pPr>
        <w:spacing w:beforeLines="100" w:before="447" w:afterLines="100" w:after="447"/>
        <w:jc w:val="center"/>
        <w:rPr>
          <w:rFonts w:ascii="宋体" w:hAnsi="宋体"/>
          <w:sz w:val="24"/>
        </w:rPr>
      </w:pPr>
      <w:r>
        <w:rPr>
          <w:rFonts w:eastAsia="黑体" w:hint="eastAsia"/>
          <w:sz w:val="32"/>
          <w:szCs w:val="32"/>
        </w:rPr>
        <w:lastRenderedPageBreak/>
        <w:t>第</w:t>
      </w:r>
      <w:r>
        <w:rPr>
          <w:rFonts w:eastAsia="黑体" w:hint="eastAsia"/>
          <w:sz w:val="32"/>
          <w:szCs w:val="32"/>
        </w:rPr>
        <w:t>1</w:t>
      </w:r>
      <w:r>
        <w:rPr>
          <w:rFonts w:eastAsia="黑体" w:hint="eastAsia"/>
          <w:sz w:val="32"/>
          <w:szCs w:val="32"/>
        </w:rPr>
        <w:t>章</w:t>
      </w:r>
      <w:r w:rsidR="001F45FF">
        <w:rPr>
          <w:rFonts w:eastAsia="黑体" w:hint="eastAsia"/>
          <w:sz w:val="32"/>
          <w:szCs w:val="32"/>
        </w:rPr>
        <w:t xml:space="preserve">　</w:t>
      </w:r>
      <w:r>
        <w:rPr>
          <w:rFonts w:eastAsia="黑体" w:hint="eastAsia"/>
          <w:sz w:val="32"/>
          <w:szCs w:val="32"/>
        </w:rPr>
        <w:t>绪</w:t>
      </w:r>
      <w:r w:rsidR="00DD2356">
        <w:rPr>
          <w:rFonts w:eastAsia="黑体" w:hint="eastAsia"/>
          <w:sz w:val="32"/>
          <w:szCs w:val="32"/>
        </w:rPr>
        <w:t>论</w:t>
      </w:r>
    </w:p>
    <w:p w14:paraId="4A4C6B7C" w14:textId="77777777" w:rsidR="001F45FF" w:rsidRDefault="00ED4ACD" w:rsidP="00ED4ACD">
      <w:pPr>
        <w:spacing w:beforeLines="100" w:before="447" w:afterLines="100" w:after="447"/>
        <w:rPr>
          <w:rFonts w:eastAsia="黑体"/>
          <w:sz w:val="28"/>
          <w:szCs w:val="28"/>
        </w:rPr>
      </w:pPr>
      <w:r w:rsidRPr="00ED4ACD">
        <w:rPr>
          <w:rFonts w:eastAsia="黑体" w:hint="eastAsia"/>
          <w:sz w:val="28"/>
          <w:szCs w:val="28"/>
        </w:rPr>
        <w:t>1.1</w:t>
      </w:r>
      <w:r>
        <w:rPr>
          <w:rFonts w:eastAsia="黑体" w:hint="eastAsia"/>
          <w:sz w:val="28"/>
          <w:szCs w:val="28"/>
        </w:rPr>
        <w:t xml:space="preserve">　</w:t>
      </w:r>
      <w:r w:rsidRPr="00ED4ACD">
        <w:rPr>
          <w:rFonts w:eastAsia="黑体" w:hint="eastAsia"/>
          <w:sz w:val="28"/>
          <w:szCs w:val="28"/>
        </w:rPr>
        <w:t>课题</w:t>
      </w:r>
      <w:r w:rsidRPr="00ED4ACD">
        <w:rPr>
          <w:rFonts w:eastAsia="黑体"/>
          <w:sz w:val="28"/>
          <w:szCs w:val="28"/>
        </w:rPr>
        <w:t>研究背景</w:t>
      </w:r>
    </w:p>
    <w:p w14:paraId="70C45F0B" w14:textId="77777777" w:rsidR="00EE04D8" w:rsidRDefault="00ED4ACD" w:rsidP="00EE04D8">
      <w:pPr>
        <w:spacing w:beforeLines="100" w:before="447" w:afterLines="100" w:after="447"/>
        <w:ind w:firstLineChars="200" w:firstLine="532"/>
        <w:rPr>
          <w:rFonts w:ascii="宋体"/>
          <w:sz w:val="24"/>
        </w:rPr>
      </w:pPr>
      <w:r w:rsidRPr="00EE04D8">
        <w:rPr>
          <w:rFonts w:ascii="宋体" w:hint="eastAsia"/>
          <w:sz w:val="24"/>
        </w:rPr>
        <w:t>近年来</w:t>
      </w:r>
      <w:r w:rsidRPr="00EE04D8">
        <w:rPr>
          <w:rFonts w:ascii="宋体"/>
          <w:sz w:val="24"/>
        </w:rPr>
        <w:t>，随着</w:t>
      </w:r>
      <w:r w:rsidR="00766C8E" w:rsidRPr="00EE04D8">
        <w:rPr>
          <w:rFonts w:ascii="宋体" w:hint="eastAsia"/>
          <w:sz w:val="24"/>
        </w:rPr>
        <w:t>人工智能领域</w:t>
      </w:r>
      <w:del w:id="6" w:author="Lee Pittacus" w:date="2019-05-13T06:22:00Z">
        <w:r w:rsidR="00766C8E" w:rsidRPr="00EE04D8" w:rsidDel="00632881">
          <w:rPr>
            <w:rFonts w:ascii="宋体"/>
            <w:sz w:val="24"/>
          </w:rPr>
          <w:delText>的</w:delText>
        </w:r>
      </w:del>
      <w:r w:rsidR="00766C8E" w:rsidRPr="00EE04D8">
        <w:rPr>
          <w:rFonts w:ascii="宋体"/>
          <w:sz w:val="24"/>
        </w:rPr>
        <w:t>研究</w:t>
      </w:r>
      <w:ins w:id="7" w:author="Lee Pittacus" w:date="2019-05-13T06:22:00Z">
        <w:r w:rsidR="00632881" w:rsidRPr="00EE04D8">
          <w:rPr>
            <w:rFonts w:ascii="宋体"/>
            <w:sz w:val="24"/>
          </w:rPr>
          <w:t>的</w:t>
        </w:r>
      </w:ins>
      <w:r w:rsidR="00766C8E" w:rsidRPr="00EE04D8">
        <w:rPr>
          <w:rFonts w:ascii="宋体" w:hint="eastAsia"/>
          <w:sz w:val="24"/>
        </w:rPr>
        <w:t>兴起</w:t>
      </w:r>
      <w:r w:rsidR="00766C8E" w:rsidRPr="00EE04D8">
        <w:rPr>
          <w:rFonts w:ascii="宋体"/>
          <w:sz w:val="24"/>
        </w:rPr>
        <w:t>，机器学习和深度学习也逐渐变为各个领域研究的热门话题。</w:t>
      </w:r>
      <w:r w:rsidR="00766C8E" w:rsidRPr="00EE04D8">
        <w:rPr>
          <w:rFonts w:ascii="宋体" w:hint="eastAsia"/>
          <w:sz w:val="24"/>
        </w:rPr>
        <w:t>机器</w:t>
      </w:r>
      <w:r w:rsidR="00766C8E" w:rsidRPr="00EE04D8">
        <w:rPr>
          <w:rFonts w:ascii="宋体"/>
          <w:sz w:val="24"/>
        </w:rPr>
        <w:t>学习和深度学习</w:t>
      </w:r>
      <w:r w:rsidR="00766C8E" w:rsidRPr="00EE04D8">
        <w:rPr>
          <w:rFonts w:ascii="宋体" w:hint="eastAsia"/>
          <w:sz w:val="24"/>
        </w:rPr>
        <w:t>在</w:t>
      </w:r>
      <w:r w:rsidR="00766C8E" w:rsidRPr="00EE04D8">
        <w:rPr>
          <w:rFonts w:ascii="宋体"/>
          <w:sz w:val="24"/>
        </w:rPr>
        <w:t>学术界的持续</w:t>
      </w:r>
      <w:r w:rsidR="00766C8E" w:rsidRPr="00EE04D8">
        <w:rPr>
          <w:rFonts w:ascii="宋体" w:hint="eastAsia"/>
          <w:sz w:val="24"/>
        </w:rPr>
        <w:t>活跃</w:t>
      </w:r>
      <w:del w:id="8" w:author="Lee Pittacus" w:date="2019-05-13T06:21:00Z">
        <w:r w:rsidR="00766C8E" w:rsidRPr="00EE04D8" w:rsidDel="00632881">
          <w:rPr>
            <w:rFonts w:ascii="宋体" w:hint="eastAsia"/>
            <w:sz w:val="24"/>
          </w:rPr>
          <w:delText>也使得它们</w:delText>
        </w:r>
      </w:del>
      <w:ins w:id="9" w:author="Lee Pittacus" w:date="2019-05-13T06:21:00Z">
        <w:r w:rsidR="00632881">
          <w:rPr>
            <w:rFonts w:ascii="宋体" w:hint="eastAsia"/>
            <w:sz w:val="24"/>
          </w:rPr>
          <w:t>，</w:t>
        </w:r>
        <w:commentRangeStart w:id="10"/>
        <w:r w:rsidR="00632881">
          <w:rPr>
            <w:rFonts w:ascii="宋体" w:hint="eastAsia"/>
            <w:sz w:val="24"/>
          </w:rPr>
          <w:t>并</w:t>
        </w:r>
        <w:commentRangeEnd w:id="10"/>
        <w:r w:rsidR="00632881">
          <w:rPr>
            <w:rStyle w:val="a7"/>
          </w:rPr>
          <w:commentReference w:id="10"/>
        </w:r>
      </w:ins>
      <w:r w:rsidR="00766C8E" w:rsidRPr="00EE04D8">
        <w:rPr>
          <w:rFonts w:ascii="宋体"/>
          <w:sz w:val="24"/>
        </w:rPr>
        <w:t>在计算机视觉、语音识别、自然语言处理等各个领域都取得了显著的进展。</w:t>
      </w:r>
      <w:r w:rsidR="00766C8E" w:rsidRPr="00EE04D8">
        <w:rPr>
          <w:rFonts w:ascii="宋体" w:hint="eastAsia"/>
          <w:sz w:val="24"/>
        </w:rPr>
        <w:t>与此同时</w:t>
      </w:r>
      <w:r w:rsidR="00766C8E" w:rsidRPr="00EE04D8">
        <w:rPr>
          <w:rFonts w:ascii="宋体"/>
          <w:sz w:val="24"/>
        </w:rPr>
        <w:t>，</w:t>
      </w:r>
      <w:r w:rsidR="00766C8E" w:rsidRPr="00EE04D8">
        <w:rPr>
          <w:rFonts w:ascii="宋体" w:hint="eastAsia"/>
          <w:sz w:val="24"/>
        </w:rPr>
        <w:t>生物</w:t>
      </w:r>
      <w:r w:rsidR="00766C8E" w:rsidRPr="00EE04D8">
        <w:rPr>
          <w:rFonts w:ascii="宋体"/>
          <w:sz w:val="24"/>
        </w:rPr>
        <w:t>医疗领域</w:t>
      </w:r>
      <w:r w:rsidR="00EE04D8" w:rsidRPr="00EE04D8">
        <w:rPr>
          <w:rFonts w:ascii="宋体" w:hint="eastAsia"/>
          <w:sz w:val="24"/>
        </w:rPr>
        <w:t>各种数据</w:t>
      </w:r>
      <w:r w:rsidR="00EE04D8" w:rsidRPr="00EE04D8">
        <w:rPr>
          <w:rFonts w:ascii="宋体"/>
          <w:sz w:val="24"/>
        </w:rPr>
        <w:t>呈现爆炸性增长，</w:t>
      </w:r>
      <w:commentRangeStart w:id="11"/>
      <w:del w:id="12" w:author="Lee Pittacus" w:date="2019-05-13T06:24:00Z">
        <w:r w:rsidR="00EE04D8" w:rsidRPr="00EE04D8" w:rsidDel="00632881">
          <w:rPr>
            <w:rFonts w:ascii="宋体"/>
            <w:sz w:val="24"/>
          </w:rPr>
          <w:delText>仅仅</w:delText>
        </w:r>
      </w:del>
      <w:r w:rsidR="00EE04D8" w:rsidRPr="00EE04D8">
        <w:rPr>
          <w:rFonts w:ascii="宋体"/>
          <w:sz w:val="24"/>
        </w:rPr>
        <w:t>依靠</w:t>
      </w:r>
      <w:del w:id="13" w:author="Lee Pittacus" w:date="2019-05-13T06:24:00Z">
        <w:r w:rsidR="00EE04D8" w:rsidRPr="00EE04D8" w:rsidDel="00632881">
          <w:rPr>
            <w:rFonts w:ascii="宋体"/>
            <w:sz w:val="24"/>
          </w:rPr>
          <w:delText>以往</w:delText>
        </w:r>
        <w:r w:rsidR="00EE04D8" w:rsidRPr="00EE04D8" w:rsidDel="00632881">
          <w:rPr>
            <w:rFonts w:ascii="宋体" w:hint="eastAsia"/>
            <w:sz w:val="24"/>
          </w:rPr>
          <w:delText>人为</w:delText>
        </w:r>
      </w:del>
      <w:ins w:id="14" w:author="Lee Pittacus" w:date="2019-05-13T06:24:00Z">
        <w:r w:rsidR="00632881">
          <w:rPr>
            <w:rFonts w:ascii="宋体" w:hint="eastAsia"/>
            <w:sz w:val="24"/>
          </w:rPr>
          <w:t>人工提取特征建模分析</w:t>
        </w:r>
      </w:ins>
      <w:r w:rsidR="00EE04D8" w:rsidRPr="00EE04D8">
        <w:rPr>
          <w:rFonts w:ascii="宋体" w:hint="eastAsia"/>
          <w:sz w:val="24"/>
        </w:rPr>
        <w:t>的</w:t>
      </w:r>
      <w:r w:rsidR="00EE04D8" w:rsidRPr="00EE04D8">
        <w:rPr>
          <w:rFonts w:ascii="宋体"/>
          <w:sz w:val="24"/>
        </w:rPr>
        <w:t>方式进行数据的处理</w:t>
      </w:r>
      <w:r w:rsidR="00EE04D8" w:rsidRPr="00EE04D8">
        <w:rPr>
          <w:rFonts w:ascii="宋体" w:hint="eastAsia"/>
          <w:sz w:val="24"/>
        </w:rPr>
        <w:t>不仅</w:t>
      </w:r>
      <w:r w:rsidR="00EE04D8" w:rsidRPr="00EE04D8">
        <w:rPr>
          <w:rFonts w:ascii="宋体"/>
          <w:sz w:val="24"/>
        </w:rPr>
        <w:t>费时费力</w:t>
      </w:r>
      <w:commentRangeEnd w:id="11"/>
      <w:r w:rsidR="00632881">
        <w:rPr>
          <w:rStyle w:val="a7"/>
        </w:rPr>
        <w:commentReference w:id="11"/>
      </w:r>
      <w:r w:rsidR="00EE04D8" w:rsidRPr="00EE04D8">
        <w:rPr>
          <w:rFonts w:ascii="宋体"/>
          <w:sz w:val="24"/>
        </w:rPr>
        <w:t>，</w:t>
      </w:r>
      <w:r w:rsidR="00EE04D8" w:rsidRPr="00EE04D8">
        <w:rPr>
          <w:rFonts w:ascii="宋体" w:hint="eastAsia"/>
          <w:sz w:val="24"/>
        </w:rPr>
        <w:t>而</w:t>
      </w:r>
      <w:r w:rsidR="00EE04D8" w:rsidRPr="00EE04D8">
        <w:rPr>
          <w:rFonts w:ascii="宋体"/>
          <w:sz w:val="24"/>
        </w:rPr>
        <w:t>且无法对这些数据进行更加有效的利用</w:t>
      </w:r>
      <w:r w:rsidR="00EE04D8" w:rsidRPr="00EE04D8">
        <w:rPr>
          <w:rFonts w:ascii="宋体" w:hint="eastAsia"/>
          <w:sz w:val="24"/>
        </w:rPr>
        <w:t>并</w:t>
      </w:r>
      <w:r w:rsidR="00EE04D8" w:rsidRPr="00EE04D8">
        <w:rPr>
          <w:rFonts w:ascii="宋体"/>
          <w:sz w:val="24"/>
        </w:rPr>
        <w:t>发现其潜在的价值</w:t>
      </w:r>
      <w:r w:rsidR="00EE04D8">
        <w:rPr>
          <w:rFonts w:ascii="宋体" w:hint="eastAsia"/>
          <w:sz w:val="24"/>
        </w:rPr>
        <w:t>，</w:t>
      </w:r>
      <w:r w:rsidR="00EE04D8">
        <w:rPr>
          <w:rFonts w:ascii="宋体"/>
          <w:sz w:val="24"/>
        </w:rPr>
        <w:t>因此，如何将深度学习等</w:t>
      </w:r>
      <w:ins w:id="15" w:author="Lee Pittacus" w:date="2019-05-13T06:25:00Z">
        <w:r w:rsidR="00632881">
          <w:rPr>
            <w:rFonts w:ascii="宋体" w:hint="eastAsia"/>
            <w:sz w:val="24"/>
          </w:rPr>
          <w:t>人工智能</w:t>
        </w:r>
      </w:ins>
      <w:r w:rsidR="00EE04D8">
        <w:rPr>
          <w:rFonts w:ascii="宋体"/>
          <w:sz w:val="24"/>
        </w:rPr>
        <w:t>技术与生物大数据结合在一起</w:t>
      </w:r>
      <w:ins w:id="16" w:author="Lee Pittacus" w:date="2019-05-13T06:25:00Z">
        <w:r w:rsidR="00632881">
          <w:rPr>
            <w:rFonts w:ascii="宋体" w:hint="eastAsia"/>
            <w:sz w:val="24"/>
          </w:rPr>
          <w:t>，成为</w:t>
        </w:r>
      </w:ins>
      <w:del w:id="17" w:author="Lee Pittacus" w:date="2019-05-13T06:25:00Z">
        <w:r w:rsidR="00EE04D8" w:rsidDel="00632881">
          <w:rPr>
            <w:rFonts w:ascii="宋体" w:hint="eastAsia"/>
            <w:sz w:val="24"/>
          </w:rPr>
          <w:delText>在</w:delText>
        </w:r>
      </w:del>
      <w:r w:rsidR="00EE04D8">
        <w:rPr>
          <w:rFonts w:ascii="宋体"/>
          <w:sz w:val="24"/>
        </w:rPr>
        <w:t>生物医疗研究领域</w:t>
      </w:r>
      <w:del w:id="18" w:author="Lee Pittacus" w:date="2019-05-13T06:25:00Z">
        <w:r w:rsidR="00EE04D8" w:rsidDel="00632881">
          <w:rPr>
            <w:rFonts w:ascii="宋体" w:hint="eastAsia"/>
            <w:sz w:val="24"/>
          </w:rPr>
          <w:delText>炙手可热</w:delText>
        </w:r>
      </w:del>
      <w:ins w:id="19" w:author="Lee Pittacus" w:date="2019-05-13T06:25:00Z">
        <w:r w:rsidR="00632881">
          <w:rPr>
            <w:rFonts w:ascii="宋体" w:hint="eastAsia"/>
            <w:sz w:val="24"/>
          </w:rPr>
          <w:t>的关键</w:t>
        </w:r>
        <w:commentRangeStart w:id="20"/>
        <w:r w:rsidR="00632881">
          <w:rPr>
            <w:rFonts w:ascii="宋体" w:hint="eastAsia"/>
            <w:sz w:val="24"/>
          </w:rPr>
          <w:t>问题</w:t>
        </w:r>
        <w:commentRangeEnd w:id="20"/>
        <w:r w:rsidR="00632881">
          <w:rPr>
            <w:rStyle w:val="a7"/>
          </w:rPr>
          <w:commentReference w:id="20"/>
        </w:r>
      </w:ins>
      <w:r w:rsidR="00EE04D8">
        <w:rPr>
          <w:rFonts w:ascii="宋体"/>
          <w:sz w:val="24"/>
        </w:rPr>
        <w:t>。</w:t>
      </w:r>
    </w:p>
    <w:p w14:paraId="387F1186" w14:textId="77777777" w:rsidR="00EE04D8" w:rsidRPr="00EE04D8" w:rsidRDefault="00EE04D8" w:rsidP="00EE04D8">
      <w:pPr>
        <w:rPr>
          <w:rFonts w:eastAsia="黑体"/>
          <w:sz w:val="24"/>
        </w:rPr>
      </w:pPr>
      <w:r w:rsidRPr="00EE04D8">
        <w:rPr>
          <w:rFonts w:eastAsia="黑体" w:hint="eastAsia"/>
          <w:sz w:val="24"/>
        </w:rPr>
        <w:t>1.1.1</w:t>
      </w:r>
      <w:r w:rsidRPr="00EE04D8">
        <w:rPr>
          <w:rFonts w:eastAsia="黑体" w:hint="eastAsia"/>
          <w:sz w:val="24"/>
        </w:rPr>
        <w:t>深度</w:t>
      </w:r>
      <w:r w:rsidRPr="00EE04D8">
        <w:rPr>
          <w:rFonts w:eastAsia="黑体"/>
          <w:sz w:val="24"/>
        </w:rPr>
        <w:t>学习研究背景</w:t>
      </w:r>
    </w:p>
    <w:p w14:paraId="7DD00423" w14:textId="77777777" w:rsidR="00C11E15" w:rsidRDefault="00C11E15" w:rsidP="005131C2">
      <w:pPr>
        <w:spacing w:beforeLines="100" w:before="447" w:afterLines="100" w:after="447"/>
        <w:ind w:firstLineChars="200" w:firstLine="532"/>
        <w:rPr>
          <w:ins w:id="21" w:author="1224302906@qq.com" w:date="2019-05-13T19:15:00Z"/>
          <w:rFonts w:ascii="宋体"/>
          <w:sz w:val="24"/>
        </w:rPr>
      </w:pPr>
      <w:ins w:id="22" w:author="1224302906@qq.com" w:date="2019-05-13T11:01:00Z">
        <w:r>
          <w:rPr>
            <w:rFonts w:ascii="宋体" w:hint="eastAsia"/>
            <w:sz w:val="24"/>
          </w:rPr>
          <w:t>以</w:t>
        </w:r>
        <w:del w:id="23" w:author="1224302906@qq.com" w:date="2019-05-13T19:16:00Z">
          <w:r w:rsidDel="00E4371C">
            <w:rPr>
              <w:rFonts w:ascii="宋体" w:hint="eastAsia"/>
              <w:sz w:val="24"/>
            </w:rPr>
            <w:delText>2</w:delText>
          </w:r>
          <w:r w:rsidDel="00E4371C">
            <w:rPr>
              <w:rFonts w:ascii="宋体"/>
              <w:sz w:val="24"/>
            </w:rPr>
            <w:delText>006</w:delText>
          </w:r>
          <w:r w:rsidDel="00E4371C">
            <w:rPr>
              <w:rFonts w:ascii="宋体" w:hint="eastAsia"/>
              <w:sz w:val="24"/>
            </w:rPr>
            <w:delText>年</w:delText>
          </w:r>
        </w:del>
        <w:r>
          <w:rPr>
            <w:rFonts w:ascii="宋体" w:hint="eastAsia"/>
            <w:sz w:val="24"/>
          </w:rPr>
          <w:t>深度学习算法的提出为标志</w:t>
        </w:r>
      </w:ins>
      <w:ins w:id="24" w:author="1224302906@qq.com" w:date="2019-05-13T11:02:00Z">
        <w:r>
          <w:rPr>
            <w:rFonts w:ascii="宋体" w:hint="eastAsia"/>
            <w:sz w:val="24"/>
          </w:rPr>
          <w:t>，机器学习的发展</w:t>
        </w:r>
      </w:ins>
      <w:ins w:id="25" w:author="1224302906@qq.com" w:date="2019-05-13T11:25:00Z">
        <w:r w:rsidR="003F2B18">
          <w:rPr>
            <w:rFonts w:ascii="宋体" w:hint="eastAsia"/>
            <w:sz w:val="24"/>
          </w:rPr>
          <w:t>可以</w:t>
        </w:r>
      </w:ins>
      <w:ins w:id="26" w:author="1224302906@qq.com" w:date="2019-05-13T11:02:00Z">
        <w:r>
          <w:rPr>
            <w:rFonts w:ascii="宋体" w:hint="eastAsia"/>
            <w:sz w:val="24"/>
          </w:rPr>
          <w:t>划</w:t>
        </w:r>
      </w:ins>
      <w:ins w:id="27" w:author="1224302906@qq.com" w:date="2019-05-13T11:03:00Z">
        <w:r>
          <w:rPr>
            <w:rFonts w:ascii="宋体" w:hint="eastAsia"/>
            <w:sz w:val="24"/>
          </w:rPr>
          <w:t>分</w:t>
        </w:r>
        <w:r w:rsidR="003F2B18">
          <w:rPr>
            <w:rFonts w:ascii="宋体" w:hint="eastAsia"/>
            <w:sz w:val="24"/>
          </w:rPr>
          <w:t>成</w:t>
        </w:r>
      </w:ins>
      <w:ins w:id="28" w:author="1224302906@qq.com" w:date="2019-05-13T11:25:00Z">
        <w:r w:rsidR="003F2B18">
          <w:rPr>
            <w:rFonts w:ascii="宋体" w:hint="eastAsia"/>
            <w:sz w:val="24"/>
          </w:rPr>
          <w:t>前期稳步发展</w:t>
        </w:r>
      </w:ins>
      <w:ins w:id="29" w:author="1224302906@qq.com" w:date="2019-05-13T11:03:00Z">
        <w:r>
          <w:rPr>
            <w:rFonts w:ascii="宋体" w:hint="eastAsia"/>
            <w:sz w:val="24"/>
          </w:rPr>
          <w:t>和</w:t>
        </w:r>
      </w:ins>
      <w:ins w:id="30" w:author="1224302906@qq.com" w:date="2019-05-13T11:25:00Z">
        <w:r w:rsidR="003F2B18">
          <w:rPr>
            <w:rFonts w:ascii="宋体" w:hint="eastAsia"/>
            <w:sz w:val="24"/>
          </w:rPr>
          <w:t>爆发式进步</w:t>
        </w:r>
      </w:ins>
      <w:ins w:id="31" w:author="1224302906@qq.com" w:date="2019-05-13T11:03:00Z">
        <w:r>
          <w:rPr>
            <w:rFonts w:ascii="宋体" w:hint="eastAsia"/>
            <w:sz w:val="24"/>
          </w:rPr>
          <w:t>两个阶段。</w:t>
        </w:r>
      </w:ins>
      <w:ins w:id="32" w:author="1224302906@qq.com" w:date="2019-05-13T11:31:00Z">
        <w:r w:rsidR="0096623B">
          <w:rPr>
            <w:rFonts w:ascii="宋体" w:hint="eastAsia"/>
            <w:sz w:val="24"/>
          </w:rPr>
          <w:t>2</w:t>
        </w:r>
        <w:r w:rsidR="0096623B">
          <w:rPr>
            <w:rFonts w:ascii="宋体"/>
            <w:sz w:val="24"/>
          </w:rPr>
          <w:t>0</w:t>
        </w:r>
        <w:r w:rsidR="0096623B">
          <w:rPr>
            <w:rFonts w:ascii="宋体" w:hint="eastAsia"/>
            <w:sz w:val="24"/>
          </w:rPr>
          <w:t>世纪</w:t>
        </w:r>
        <w:r w:rsidR="0096623B">
          <w:rPr>
            <w:rFonts w:ascii="宋体"/>
            <w:sz w:val="24"/>
          </w:rPr>
          <w:t>50</w:t>
        </w:r>
        <w:r w:rsidR="0096623B">
          <w:rPr>
            <w:rFonts w:ascii="宋体" w:hint="eastAsia"/>
            <w:sz w:val="24"/>
          </w:rPr>
          <w:t>年代初，Hebb</w:t>
        </w:r>
      </w:ins>
      <w:ins w:id="33" w:author="1224302906@qq.com" w:date="2019-05-13T11:32:00Z">
        <w:r w:rsidR="0096623B">
          <w:rPr>
            <w:rFonts w:ascii="宋体" w:hint="eastAsia"/>
            <w:sz w:val="24"/>
          </w:rPr>
          <w:t>学习规则</w:t>
        </w:r>
      </w:ins>
      <w:ins w:id="34" w:author="1224302906@qq.com" w:date="2019-05-13T11:34:00Z">
        <w:r w:rsidR="0096623B">
          <w:rPr>
            <w:rFonts w:ascii="宋体" w:hint="eastAsia"/>
            <w:sz w:val="24"/>
          </w:rPr>
          <w:t>、</w:t>
        </w:r>
      </w:ins>
      <w:ins w:id="35" w:author="1224302906@qq.com" w:date="2019-05-13T11:32:00Z">
        <w:r w:rsidR="0096623B">
          <w:rPr>
            <w:rFonts w:ascii="宋体" w:hint="eastAsia"/>
            <w:sz w:val="24"/>
          </w:rPr>
          <w:t>图灵测试</w:t>
        </w:r>
      </w:ins>
      <w:ins w:id="36" w:author="1224302906@qq.com" w:date="2019-05-13T11:34:00Z">
        <w:r w:rsidR="0096623B">
          <w:rPr>
            <w:rFonts w:ascii="宋体" w:hint="eastAsia"/>
            <w:sz w:val="24"/>
          </w:rPr>
          <w:t>以及“机器学习”这一术语</w:t>
        </w:r>
      </w:ins>
      <w:ins w:id="37" w:author="1224302906@qq.com" w:date="2019-05-13T11:33:00Z">
        <w:r w:rsidR="0096623B">
          <w:rPr>
            <w:rFonts w:ascii="宋体" w:hint="eastAsia"/>
            <w:sz w:val="24"/>
          </w:rPr>
          <w:t>的提出为机器学习的产生和发展奠定了基础；</w:t>
        </w:r>
      </w:ins>
      <w:ins w:id="38" w:author="1224302906@qq.com" w:date="2019-05-13T19:07:00Z">
        <w:r w:rsidR="00E4371C">
          <w:rPr>
            <w:rFonts w:ascii="宋体" w:hint="eastAsia"/>
            <w:sz w:val="24"/>
          </w:rPr>
          <w:t>在</w:t>
        </w:r>
        <w:r w:rsidR="00E4371C">
          <w:rPr>
            <w:rFonts w:ascii="宋体"/>
            <w:sz w:val="24"/>
          </w:rPr>
          <w:t>经历过一段</w:t>
        </w:r>
      </w:ins>
      <w:ins w:id="39" w:author="1224302906@qq.com" w:date="2019-05-13T19:08:00Z">
        <w:r w:rsidR="00E4371C">
          <w:rPr>
            <w:rFonts w:ascii="宋体" w:hint="eastAsia"/>
            <w:sz w:val="24"/>
          </w:rPr>
          <w:t>发展</w:t>
        </w:r>
        <w:r w:rsidR="00E4371C">
          <w:rPr>
            <w:rFonts w:ascii="宋体"/>
            <w:sz w:val="24"/>
          </w:rPr>
          <w:t>的低潮之后，</w:t>
        </w:r>
        <w:r w:rsidR="00E4371C">
          <w:rPr>
            <w:rFonts w:ascii="宋体" w:hint="eastAsia"/>
            <w:sz w:val="24"/>
          </w:rPr>
          <w:t>80年代</w:t>
        </w:r>
        <w:r w:rsidR="00E4371C">
          <w:rPr>
            <w:rFonts w:ascii="宋体"/>
            <w:sz w:val="24"/>
          </w:rPr>
          <w:t>初</w:t>
        </w:r>
      </w:ins>
      <w:ins w:id="40" w:author="1224302906@qq.com" w:date="2019-05-13T19:09:00Z">
        <w:r w:rsidR="00E4371C">
          <w:rPr>
            <w:rFonts w:ascii="宋体" w:hint="eastAsia"/>
            <w:sz w:val="24"/>
          </w:rPr>
          <w:t>开始</w:t>
        </w:r>
      </w:ins>
      <w:ins w:id="41" w:author="1224302906@qq.com" w:date="2019-05-13T19:12:00Z">
        <w:r w:rsidR="00E4371C">
          <w:rPr>
            <w:rFonts w:ascii="宋体" w:hint="eastAsia"/>
            <w:sz w:val="24"/>
          </w:rPr>
          <w:t>多层</w:t>
        </w:r>
        <w:r w:rsidR="00E4371C">
          <w:rPr>
            <w:rFonts w:ascii="宋体"/>
            <w:sz w:val="24"/>
          </w:rPr>
          <w:t>感知器、决策树等机器学习</w:t>
        </w:r>
      </w:ins>
      <w:ins w:id="42" w:author="1224302906@qq.com" w:date="2019-05-13T19:09:00Z">
        <w:r w:rsidR="00E4371C">
          <w:rPr>
            <w:rFonts w:ascii="宋体"/>
            <w:sz w:val="24"/>
          </w:rPr>
          <w:t>模型</w:t>
        </w:r>
        <w:r w:rsidR="00E4371C">
          <w:rPr>
            <w:rFonts w:ascii="宋体" w:hint="eastAsia"/>
            <w:sz w:val="24"/>
          </w:rPr>
          <w:t>如</w:t>
        </w:r>
      </w:ins>
      <w:ins w:id="43" w:author="1224302906@qq.com" w:date="2019-05-13T19:10:00Z">
        <w:r w:rsidR="00E4371C">
          <w:rPr>
            <w:rFonts w:ascii="宋体" w:hint="eastAsia"/>
            <w:sz w:val="24"/>
          </w:rPr>
          <w:t>雨后春笋</w:t>
        </w:r>
        <w:r w:rsidR="00E4371C">
          <w:rPr>
            <w:rFonts w:ascii="宋体"/>
            <w:sz w:val="24"/>
          </w:rPr>
          <w:t>般</w:t>
        </w:r>
        <w:r w:rsidR="00E4371C">
          <w:rPr>
            <w:rFonts w:ascii="宋体" w:hint="eastAsia"/>
            <w:sz w:val="24"/>
          </w:rPr>
          <w:t>相继出现</w:t>
        </w:r>
      </w:ins>
      <w:ins w:id="44" w:author="1224302906@qq.com" w:date="2019-05-13T19:12:00Z">
        <w:r w:rsidR="00E4371C">
          <w:rPr>
            <w:rFonts w:ascii="宋体" w:hint="eastAsia"/>
            <w:sz w:val="24"/>
          </w:rPr>
          <w:t>；而</w:t>
        </w:r>
        <w:r w:rsidR="00E4371C">
          <w:rPr>
            <w:rFonts w:ascii="宋体"/>
            <w:sz w:val="24"/>
          </w:rPr>
          <w:t>随着</w:t>
        </w:r>
      </w:ins>
      <w:ins w:id="45" w:author="1224302906@qq.com" w:date="2019-05-13T19:13:00Z">
        <w:r w:rsidR="00E4371C">
          <w:rPr>
            <w:rFonts w:ascii="宋体" w:hint="eastAsia"/>
            <w:sz w:val="24"/>
          </w:rPr>
          <w:t>Boosting</w:t>
        </w:r>
        <w:r w:rsidR="00E4371C">
          <w:rPr>
            <w:rFonts w:ascii="宋体"/>
            <w:sz w:val="24"/>
          </w:rPr>
          <w:t>、</w:t>
        </w:r>
        <w:r w:rsidR="00E4371C">
          <w:rPr>
            <w:rFonts w:ascii="宋体" w:hint="eastAsia"/>
            <w:sz w:val="24"/>
          </w:rPr>
          <w:t>支持</w:t>
        </w:r>
        <w:r w:rsidR="00E4371C">
          <w:rPr>
            <w:rFonts w:ascii="宋体"/>
            <w:sz w:val="24"/>
          </w:rPr>
          <w:t>向量机（</w:t>
        </w:r>
        <w:r w:rsidR="00E4371C">
          <w:rPr>
            <w:rFonts w:ascii="宋体" w:hint="eastAsia"/>
            <w:sz w:val="24"/>
          </w:rPr>
          <w:t>SVM</w:t>
        </w:r>
        <w:r w:rsidR="00E4371C">
          <w:rPr>
            <w:rFonts w:ascii="宋体"/>
            <w:sz w:val="24"/>
          </w:rPr>
          <w:t>）</w:t>
        </w:r>
      </w:ins>
      <w:ins w:id="46" w:author="1224302906@qq.com" w:date="2019-05-13T19:14:00Z">
        <w:r w:rsidR="00E4371C">
          <w:rPr>
            <w:rFonts w:ascii="宋体" w:hint="eastAsia"/>
            <w:sz w:val="24"/>
          </w:rPr>
          <w:t>、</w:t>
        </w:r>
        <w:r w:rsidR="00E4371C">
          <w:rPr>
            <w:rFonts w:ascii="宋体"/>
            <w:sz w:val="24"/>
          </w:rPr>
          <w:t>随机森林</w:t>
        </w:r>
        <w:r w:rsidR="00E4371C">
          <w:rPr>
            <w:rFonts w:ascii="宋体" w:hint="eastAsia"/>
            <w:sz w:val="24"/>
          </w:rPr>
          <w:t>（RF）</w:t>
        </w:r>
      </w:ins>
      <w:ins w:id="47" w:author="1224302906@qq.com" w:date="2019-05-13T19:15:00Z">
        <w:r w:rsidR="00E4371C">
          <w:rPr>
            <w:rFonts w:ascii="宋体" w:hint="eastAsia"/>
            <w:sz w:val="24"/>
          </w:rPr>
          <w:t>等</w:t>
        </w:r>
        <w:r w:rsidR="00E4371C">
          <w:rPr>
            <w:rFonts w:ascii="宋体"/>
            <w:sz w:val="24"/>
          </w:rPr>
          <w:t>算法的提出，现代机器学习</w:t>
        </w:r>
        <w:r w:rsidR="00E4371C">
          <w:rPr>
            <w:rFonts w:ascii="宋体" w:hint="eastAsia"/>
            <w:sz w:val="24"/>
          </w:rPr>
          <w:t>开始</w:t>
        </w:r>
        <w:r w:rsidR="00E4371C">
          <w:rPr>
            <w:rFonts w:ascii="宋体"/>
            <w:sz w:val="24"/>
          </w:rPr>
          <w:t>逐渐成型。</w:t>
        </w:r>
      </w:ins>
    </w:p>
    <w:p w14:paraId="303BB757" w14:textId="77777777" w:rsidR="00E4371C" w:rsidRPr="00E4371C" w:rsidRDefault="00E4371C" w:rsidP="005131C2">
      <w:pPr>
        <w:spacing w:beforeLines="100" w:before="447" w:afterLines="100" w:after="447"/>
        <w:ind w:firstLineChars="200" w:firstLine="532"/>
        <w:rPr>
          <w:ins w:id="48" w:author="1224302906@qq.com" w:date="2019-05-13T11:01:00Z"/>
          <w:rFonts w:ascii="宋体"/>
          <w:sz w:val="24"/>
        </w:rPr>
      </w:pPr>
      <w:ins w:id="49" w:author="1224302906@qq.com" w:date="2019-05-13T19:15:00Z">
        <w:r>
          <w:rPr>
            <w:rFonts w:ascii="宋体"/>
            <w:sz w:val="24"/>
          </w:rPr>
          <w:t>2006</w:t>
        </w:r>
      </w:ins>
      <w:ins w:id="50" w:author="1224302906@qq.com" w:date="2019-05-13T19:16:00Z">
        <w:r>
          <w:rPr>
            <w:rFonts w:ascii="宋体" w:hint="eastAsia"/>
            <w:sz w:val="24"/>
          </w:rPr>
          <w:t>年</w:t>
        </w:r>
      </w:ins>
      <w:ins w:id="51" w:author="1224302906@qq.com" w:date="2019-05-13T19:27:00Z">
        <w:r w:rsidR="003A6F48">
          <w:rPr>
            <w:rFonts w:ascii="宋体" w:hint="eastAsia"/>
            <w:sz w:val="24"/>
          </w:rPr>
          <w:t>，</w:t>
        </w:r>
      </w:ins>
      <w:ins w:id="52" w:author="1224302906@qq.com" w:date="2019-05-13T19:18:00Z">
        <w:r>
          <w:rPr>
            <w:rFonts w:ascii="宋体" w:hint="eastAsia"/>
            <w:sz w:val="24"/>
          </w:rPr>
          <w:t>有着“深度</w:t>
        </w:r>
        <w:r>
          <w:rPr>
            <w:rFonts w:ascii="宋体"/>
            <w:sz w:val="24"/>
          </w:rPr>
          <w:t>学习教父</w:t>
        </w:r>
        <w:r>
          <w:rPr>
            <w:rFonts w:ascii="宋体" w:hint="eastAsia"/>
            <w:sz w:val="24"/>
          </w:rPr>
          <w:t>”之称</w:t>
        </w:r>
        <w:r>
          <w:rPr>
            <w:rFonts w:ascii="宋体"/>
            <w:sz w:val="24"/>
          </w:rPr>
          <w:t>的Geoff Hinton</w:t>
        </w:r>
        <w:r w:rsidR="003A6F48">
          <w:rPr>
            <w:rFonts w:ascii="宋体"/>
            <w:sz w:val="24"/>
          </w:rPr>
          <w:t>提出</w:t>
        </w:r>
        <w:r w:rsidR="003A6F48">
          <w:rPr>
            <w:rFonts w:ascii="宋体" w:hint="eastAsia"/>
            <w:sz w:val="24"/>
          </w:rPr>
          <w:t>的</w:t>
        </w:r>
        <w:r>
          <w:rPr>
            <w:rFonts w:ascii="宋体"/>
            <w:sz w:val="24"/>
          </w:rPr>
          <w:t>深度学习</w:t>
        </w:r>
      </w:ins>
      <w:ins w:id="53" w:author="1224302906@qq.com" w:date="2019-05-13T19:19:00Z">
        <w:r w:rsidR="003A6F48">
          <w:rPr>
            <w:rFonts w:ascii="宋体" w:hint="eastAsia"/>
            <w:sz w:val="24"/>
          </w:rPr>
          <w:t>打开</w:t>
        </w:r>
        <w:r w:rsidR="003A6F48">
          <w:rPr>
            <w:rFonts w:ascii="宋体"/>
            <w:sz w:val="24"/>
          </w:rPr>
          <w:t>了新世界的大门，引领</w:t>
        </w:r>
        <w:r w:rsidR="003A6F48">
          <w:rPr>
            <w:rFonts w:ascii="宋体" w:hint="eastAsia"/>
            <w:sz w:val="24"/>
          </w:rPr>
          <w:t>着</w:t>
        </w:r>
        <w:r w:rsidR="003A6F48">
          <w:rPr>
            <w:rFonts w:ascii="宋体"/>
            <w:sz w:val="24"/>
          </w:rPr>
          <w:t>人工智能上升到了一个新的阶段。</w:t>
        </w:r>
      </w:ins>
      <w:ins w:id="54" w:author="1224302906@qq.com" w:date="2019-05-13T19:24:00Z">
        <w:r w:rsidR="003A6F48">
          <w:rPr>
            <w:rFonts w:ascii="宋体" w:hint="eastAsia"/>
            <w:sz w:val="24"/>
          </w:rPr>
          <w:t>在</w:t>
        </w:r>
      </w:ins>
      <w:ins w:id="55" w:author="1224302906@qq.com" w:date="2019-05-13T19:23:00Z">
        <w:r w:rsidR="003A6F48">
          <w:rPr>
            <w:rFonts w:ascii="宋体" w:hint="eastAsia"/>
            <w:sz w:val="24"/>
          </w:rPr>
          <w:t>短短</w:t>
        </w:r>
        <w:r w:rsidR="003A6F48">
          <w:rPr>
            <w:rFonts w:ascii="宋体"/>
            <w:sz w:val="24"/>
          </w:rPr>
          <w:t>十几年的时间</w:t>
        </w:r>
      </w:ins>
      <w:ins w:id="56" w:author="1224302906@qq.com" w:date="2019-05-13T19:24:00Z">
        <w:r w:rsidR="003A6F48">
          <w:rPr>
            <w:rFonts w:ascii="宋体" w:hint="eastAsia"/>
            <w:sz w:val="24"/>
          </w:rPr>
          <w:t>当中</w:t>
        </w:r>
        <w:r w:rsidR="003A6F48">
          <w:rPr>
            <w:rFonts w:ascii="宋体"/>
            <w:sz w:val="24"/>
          </w:rPr>
          <w:t>，</w:t>
        </w:r>
      </w:ins>
      <w:ins w:id="57" w:author="1224302906@qq.com" w:date="2019-05-13T19:25:00Z">
        <w:r w:rsidR="003A6F48">
          <w:rPr>
            <w:rFonts w:ascii="宋体" w:hint="eastAsia"/>
            <w:sz w:val="24"/>
          </w:rPr>
          <w:t>研究者</w:t>
        </w:r>
        <w:r w:rsidR="003A6F48">
          <w:rPr>
            <w:rFonts w:ascii="宋体"/>
            <w:sz w:val="24"/>
          </w:rPr>
          <w:t>们提出了诸如</w:t>
        </w:r>
      </w:ins>
      <w:ins w:id="58" w:author="1224302906@qq.com" w:date="2019-05-13T19:24:00Z">
        <w:r w:rsidR="003A6F48">
          <w:rPr>
            <w:rFonts w:ascii="宋体" w:hint="eastAsia"/>
            <w:sz w:val="24"/>
          </w:rPr>
          <w:t>深度</w:t>
        </w:r>
        <w:r w:rsidR="003A6F48">
          <w:rPr>
            <w:rFonts w:ascii="宋体"/>
            <w:sz w:val="24"/>
          </w:rPr>
          <w:t>神经网络、卷积神经网络</w:t>
        </w:r>
      </w:ins>
      <w:ins w:id="59" w:author="1224302906@qq.com" w:date="2019-05-13T19:28:00Z">
        <w:r w:rsidR="003A6F48">
          <w:rPr>
            <w:rFonts w:ascii="宋体" w:hint="eastAsia"/>
            <w:sz w:val="24"/>
          </w:rPr>
          <w:t>（CNN）</w:t>
        </w:r>
      </w:ins>
      <w:ins w:id="60" w:author="1224302906@qq.com" w:date="2019-05-13T19:24:00Z">
        <w:r w:rsidR="003A6F48">
          <w:rPr>
            <w:rFonts w:ascii="宋体"/>
            <w:sz w:val="24"/>
          </w:rPr>
          <w:t>、递归神经网络</w:t>
        </w:r>
      </w:ins>
      <w:ins w:id="61" w:author="1224302906@qq.com" w:date="2019-05-13T19:28:00Z">
        <w:r w:rsidR="003A6F48">
          <w:rPr>
            <w:rFonts w:ascii="宋体" w:hint="eastAsia"/>
            <w:sz w:val="24"/>
          </w:rPr>
          <w:t>（RNN）</w:t>
        </w:r>
      </w:ins>
      <w:ins w:id="62" w:author="1224302906@qq.com" w:date="2019-05-13T19:25:00Z">
        <w:r w:rsidR="003A6F48">
          <w:rPr>
            <w:rFonts w:ascii="宋体"/>
            <w:sz w:val="24"/>
          </w:rPr>
          <w:t>等多种</w:t>
        </w:r>
      </w:ins>
      <w:ins w:id="63" w:author="1224302906@qq.com" w:date="2019-05-13T19:24:00Z">
        <w:r w:rsidR="003A6F48">
          <w:rPr>
            <w:rFonts w:ascii="宋体"/>
            <w:sz w:val="24"/>
          </w:rPr>
          <w:t>深度学习模型</w:t>
        </w:r>
      </w:ins>
      <w:ins w:id="64" w:author="1224302906@qq.com" w:date="2019-05-13T19:26:00Z">
        <w:r w:rsidR="003A6F48">
          <w:rPr>
            <w:rFonts w:ascii="宋体" w:hint="eastAsia"/>
            <w:sz w:val="24"/>
          </w:rPr>
          <w:t>，</w:t>
        </w:r>
      </w:ins>
      <w:ins w:id="65" w:author="1224302906@qq.com" w:date="2019-05-13T19:27:00Z">
        <w:r w:rsidR="003A6F48">
          <w:rPr>
            <w:rFonts w:ascii="宋体" w:hint="eastAsia"/>
            <w:sz w:val="24"/>
          </w:rPr>
          <w:t>接着</w:t>
        </w:r>
      </w:ins>
      <w:ins w:id="66" w:author="1224302906@qq.com" w:date="2019-05-13T19:26:00Z">
        <w:r w:rsidR="003A6F48">
          <w:rPr>
            <w:rFonts w:ascii="宋体" w:hint="eastAsia"/>
            <w:sz w:val="24"/>
          </w:rPr>
          <w:t>将</w:t>
        </w:r>
        <w:r w:rsidR="003A6F48">
          <w:rPr>
            <w:rFonts w:ascii="宋体"/>
            <w:sz w:val="24"/>
          </w:rPr>
          <w:t>这些模型</w:t>
        </w:r>
        <w:r w:rsidR="003A6F48">
          <w:rPr>
            <w:rFonts w:ascii="宋体" w:hint="eastAsia"/>
            <w:sz w:val="24"/>
          </w:rPr>
          <w:t>应用</w:t>
        </w:r>
        <w:r w:rsidR="003A6F48">
          <w:rPr>
            <w:rFonts w:ascii="宋体"/>
            <w:sz w:val="24"/>
          </w:rPr>
          <w:t>于计算机视觉、语音识别、自然语言处理、生物信息学等各个领域</w:t>
        </w:r>
      </w:ins>
      <w:ins w:id="67" w:author="1224302906@qq.com" w:date="2019-05-13T19:27:00Z">
        <w:r w:rsidR="003A6F48">
          <w:rPr>
            <w:rFonts w:ascii="宋体" w:hint="eastAsia"/>
            <w:sz w:val="24"/>
          </w:rPr>
          <w:t>并</w:t>
        </w:r>
        <w:r w:rsidR="003A6F48">
          <w:rPr>
            <w:rFonts w:ascii="宋体"/>
            <w:sz w:val="24"/>
          </w:rPr>
          <w:t>取得了不错的成绩。</w:t>
        </w:r>
      </w:ins>
    </w:p>
    <w:p w14:paraId="7DF54B8F" w14:textId="77777777" w:rsidR="00114039" w:rsidDel="003A6F48" w:rsidRDefault="00821F24" w:rsidP="005131C2">
      <w:pPr>
        <w:spacing w:beforeLines="100" w:before="447" w:afterLines="100" w:after="447"/>
        <w:ind w:firstLineChars="200" w:firstLine="532"/>
        <w:rPr>
          <w:ins w:id="68" w:author="Lee Pittacus" w:date="2019-05-13T06:28:00Z"/>
          <w:del w:id="69" w:author="1224302906@qq.com" w:date="2019-05-13T19:27:00Z"/>
          <w:rFonts w:ascii="宋体"/>
          <w:sz w:val="24"/>
        </w:rPr>
      </w:pPr>
      <w:commentRangeStart w:id="70"/>
      <w:del w:id="71" w:author="1224302906@qq.com" w:date="2019-05-13T19:27:00Z">
        <w:r w:rsidDel="003A6F48">
          <w:rPr>
            <w:rFonts w:ascii="宋体" w:hint="eastAsia"/>
            <w:sz w:val="24"/>
          </w:rPr>
          <w:delText>自</w:delText>
        </w:r>
        <w:commentRangeEnd w:id="70"/>
        <w:r w:rsidR="00114039" w:rsidDel="003A6F48">
          <w:rPr>
            <w:rStyle w:val="a7"/>
          </w:rPr>
          <w:commentReference w:id="70"/>
        </w:r>
        <w:r w:rsidDel="003A6F48">
          <w:rPr>
            <w:rFonts w:ascii="宋体" w:hint="eastAsia"/>
            <w:sz w:val="24"/>
          </w:rPr>
          <w:delText>2006年</w:delText>
        </w:r>
        <w:r w:rsidDel="003A6F48">
          <w:rPr>
            <w:rFonts w:ascii="宋体"/>
            <w:sz w:val="24"/>
          </w:rPr>
          <w:delText>以来，</w:delText>
        </w:r>
        <w:r w:rsidDel="003A6F48">
          <w:rPr>
            <w:rFonts w:ascii="宋体" w:hint="eastAsia"/>
            <w:sz w:val="24"/>
          </w:rPr>
          <w:delText>深度学习技术</w:delText>
        </w:r>
        <w:r w:rsidDel="003A6F48">
          <w:rPr>
            <w:rFonts w:ascii="宋体"/>
            <w:sz w:val="24"/>
          </w:rPr>
          <w:delText>不断地发展，</w:delText>
        </w:r>
      </w:del>
      <w:ins w:id="72" w:author="Lee Pittacus" w:date="2019-05-13T06:28:00Z">
        <w:del w:id="73" w:author="1224302906@qq.com" w:date="2019-05-13T19:27:00Z">
          <w:r w:rsidR="00114039" w:rsidDel="003A6F48">
            <w:rPr>
              <w:rFonts w:ascii="宋体" w:hint="eastAsia"/>
              <w:sz w:val="24"/>
            </w:rPr>
            <w:delText>。。。。</w:delText>
          </w:r>
        </w:del>
      </w:ins>
    </w:p>
    <w:p w14:paraId="4660ADAD" w14:textId="77777777" w:rsidR="00EE04D8" w:rsidRDefault="00114039" w:rsidP="005131C2">
      <w:pPr>
        <w:spacing w:beforeLines="100" w:before="447" w:afterLines="100" w:after="447"/>
        <w:ind w:firstLineChars="200" w:firstLine="532"/>
        <w:rPr>
          <w:rFonts w:ascii="宋体"/>
          <w:sz w:val="24"/>
        </w:rPr>
      </w:pPr>
      <w:ins w:id="74" w:author="Lee Pittacus" w:date="2019-05-13T06:28:00Z">
        <w:r>
          <w:rPr>
            <w:rFonts w:ascii="宋体" w:hint="eastAsia"/>
            <w:sz w:val="24"/>
          </w:rPr>
          <w:t>以深度学习为代表的机器学习方法</w:t>
        </w:r>
      </w:ins>
      <w:r w:rsidR="006D7FDC">
        <w:rPr>
          <w:rFonts w:ascii="宋体" w:hint="eastAsia"/>
          <w:sz w:val="24"/>
        </w:rPr>
        <w:t>在</w:t>
      </w:r>
      <w:r w:rsidR="006D7FDC">
        <w:rPr>
          <w:rFonts w:ascii="宋体"/>
          <w:sz w:val="24"/>
        </w:rPr>
        <w:t>生物医疗领域为研究人员提供</w:t>
      </w:r>
      <w:r w:rsidR="006D7FDC">
        <w:rPr>
          <w:rFonts w:ascii="宋体"/>
          <w:sz w:val="24"/>
        </w:rPr>
        <w:lastRenderedPageBreak/>
        <w:t>了很多帮助</w:t>
      </w:r>
      <w:r w:rsidR="00210848">
        <w:rPr>
          <w:rFonts w:ascii="宋体" w:hint="eastAsia"/>
          <w:sz w:val="24"/>
        </w:rPr>
        <w:t>，</w:t>
      </w:r>
      <w:ins w:id="75" w:author="1224302906@qq.com" w:date="2019-05-14T01:19:00Z">
        <w:r w:rsidR="00754DEA">
          <w:rPr>
            <w:rFonts w:ascii="宋体" w:hint="eastAsia"/>
            <w:sz w:val="24"/>
          </w:rPr>
          <w:t>随着</w:t>
        </w:r>
      </w:ins>
      <w:ins w:id="76" w:author="1224302906@qq.com" w:date="2019-05-14T01:20:00Z">
        <w:r w:rsidR="00754DEA">
          <w:rPr>
            <w:rFonts w:ascii="宋体" w:hint="eastAsia"/>
            <w:sz w:val="24"/>
          </w:rPr>
          <w:t>人类</w:t>
        </w:r>
        <w:r w:rsidR="00754DEA">
          <w:rPr>
            <w:rFonts w:ascii="宋体"/>
            <w:sz w:val="24"/>
          </w:rPr>
          <w:t>基因组计划、</w:t>
        </w:r>
        <w:r w:rsidR="00754DEA">
          <w:rPr>
            <w:rFonts w:ascii="宋体" w:hint="eastAsia"/>
            <w:sz w:val="24"/>
          </w:rPr>
          <w:t>癌症</w:t>
        </w:r>
      </w:ins>
      <w:ins w:id="77" w:author="1224302906@qq.com" w:date="2019-05-14T01:21:00Z">
        <w:r w:rsidR="00754DEA">
          <w:rPr>
            <w:rFonts w:ascii="宋体" w:hint="eastAsia"/>
            <w:sz w:val="24"/>
          </w:rPr>
          <w:t>基因组图谱</w:t>
        </w:r>
        <w:r w:rsidR="00754DEA">
          <w:rPr>
            <w:rFonts w:ascii="宋体"/>
            <w:sz w:val="24"/>
          </w:rPr>
          <w:t>计划等</w:t>
        </w:r>
        <w:r w:rsidR="00754DEA">
          <w:rPr>
            <w:rFonts w:ascii="宋体" w:hint="eastAsia"/>
            <w:sz w:val="24"/>
          </w:rPr>
          <w:t>生物数据项目</w:t>
        </w:r>
        <w:r w:rsidR="00754DEA">
          <w:rPr>
            <w:rFonts w:ascii="宋体"/>
            <w:sz w:val="24"/>
          </w:rPr>
          <w:t>的</w:t>
        </w:r>
        <w:r w:rsidR="00754DEA">
          <w:rPr>
            <w:rFonts w:ascii="宋体" w:hint="eastAsia"/>
            <w:sz w:val="24"/>
          </w:rPr>
          <w:t>开展</w:t>
        </w:r>
        <w:r w:rsidR="00754DEA">
          <w:rPr>
            <w:rFonts w:ascii="宋体"/>
            <w:sz w:val="24"/>
          </w:rPr>
          <w:t>，</w:t>
        </w:r>
      </w:ins>
      <w:ins w:id="78" w:author="1224302906@qq.com" w:date="2019-05-14T01:22:00Z">
        <w:r w:rsidR="00754DEA">
          <w:rPr>
            <w:rFonts w:ascii="宋体" w:hint="eastAsia"/>
            <w:sz w:val="24"/>
          </w:rPr>
          <w:t>以组学</w:t>
        </w:r>
        <w:r w:rsidR="00754DEA">
          <w:rPr>
            <w:rFonts w:ascii="宋体"/>
            <w:sz w:val="24"/>
          </w:rPr>
          <w:t>数据为代表的生物大数据</w:t>
        </w:r>
      </w:ins>
      <w:ins w:id="79" w:author="1224302906@qq.com" w:date="2019-05-14T01:23:00Z">
        <w:r w:rsidR="00754DEA">
          <w:rPr>
            <w:rFonts w:ascii="宋体" w:hint="eastAsia"/>
            <w:sz w:val="24"/>
          </w:rPr>
          <w:t>时代</w:t>
        </w:r>
        <w:r w:rsidR="00754DEA">
          <w:rPr>
            <w:rFonts w:ascii="宋体"/>
            <w:sz w:val="24"/>
          </w:rPr>
          <w:t>正在到来</w:t>
        </w:r>
      </w:ins>
      <w:ins w:id="80" w:author="1224302906@qq.com" w:date="2019-05-14T01:25:00Z">
        <w:r w:rsidR="00754DEA">
          <w:rPr>
            <w:rFonts w:ascii="宋体" w:hint="eastAsia"/>
            <w:sz w:val="24"/>
          </w:rPr>
          <w:t>。</w:t>
        </w:r>
      </w:ins>
      <w:ins w:id="81" w:author="1224302906@qq.com" w:date="2019-05-14T01:24:00Z">
        <w:r w:rsidR="00754DEA">
          <w:rPr>
            <w:rFonts w:ascii="宋体" w:hint="eastAsia"/>
            <w:sz w:val="24"/>
          </w:rPr>
          <w:t>研究</w:t>
        </w:r>
        <w:r w:rsidR="00754DEA">
          <w:rPr>
            <w:rFonts w:ascii="宋体"/>
            <w:sz w:val="24"/>
          </w:rPr>
          <w:t>人员</w:t>
        </w:r>
      </w:ins>
      <w:ins w:id="82" w:author="1224302906@qq.com" w:date="2019-05-14T01:23:00Z">
        <w:r w:rsidR="00754DEA">
          <w:rPr>
            <w:rFonts w:ascii="宋体" w:hint="eastAsia"/>
            <w:sz w:val="24"/>
          </w:rPr>
          <w:t>凭借</w:t>
        </w:r>
        <w:r w:rsidR="00754DEA">
          <w:rPr>
            <w:rFonts w:ascii="宋体"/>
            <w:sz w:val="24"/>
          </w:rPr>
          <w:t>着海量的</w:t>
        </w:r>
        <w:r w:rsidR="00754DEA">
          <w:rPr>
            <w:rFonts w:ascii="宋体" w:hint="eastAsia"/>
            <w:sz w:val="24"/>
          </w:rPr>
          <w:t>生物</w:t>
        </w:r>
      </w:ins>
      <w:ins w:id="83" w:author="1224302906@qq.com" w:date="2019-05-14T01:24:00Z">
        <w:r w:rsidR="00754DEA">
          <w:rPr>
            <w:rFonts w:ascii="宋体" w:hint="eastAsia"/>
            <w:sz w:val="24"/>
          </w:rPr>
          <w:t>医学</w:t>
        </w:r>
        <w:r w:rsidR="00754DEA">
          <w:rPr>
            <w:rFonts w:ascii="宋体"/>
            <w:sz w:val="24"/>
          </w:rPr>
          <w:t>数据</w:t>
        </w:r>
      </w:ins>
      <w:ins w:id="84" w:author="1224302906@qq.com" w:date="2019-05-14T01:25:00Z">
        <w:r w:rsidR="00754DEA">
          <w:rPr>
            <w:rFonts w:ascii="宋体" w:hint="eastAsia"/>
            <w:sz w:val="24"/>
          </w:rPr>
          <w:t>，</w:t>
        </w:r>
        <w:r w:rsidR="00754DEA">
          <w:rPr>
            <w:rFonts w:ascii="宋体"/>
            <w:sz w:val="24"/>
          </w:rPr>
          <w:t>运用深度学习技术</w:t>
        </w:r>
        <w:r w:rsidR="00754DEA">
          <w:rPr>
            <w:rFonts w:ascii="宋体" w:hint="eastAsia"/>
            <w:sz w:val="24"/>
          </w:rPr>
          <w:t>在</w:t>
        </w:r>
        <w:r w:rsidR="00754DEA">
          <w:rPr>
            <w:rFonts w:ascii="宋体"/>
            <w:sz w:val="24"/>
          </w:rPr>
          <w:t>疾病诊断、</w:t>
        </w:r>
        <w:r w:rsidR="00754DEA">
          <w:rPr>
            <w:rFonts w:ascii="宋体" w:hint="eastAsia"/>
            <w:sz w:val="24"/>
          </w:rPr>
          <w:t>医学</w:t>
        </w:r>
        <w:r w:rsidR="00754DEA">
          <w:rPr>
            <w:rFonts w:ascii="宋体"/>
            <w:sz w:val="24"/>
          </w:rPr>
          <w:t>图像处理、</w:t>
        </w:r>
      </w:ins>
      <w:ins w:id="85" w:author="1224302906@qq.com" w:date="2019-05-14T01:26:00Z">
        <w:r w:rsidR="00754DEA">
          <w:rPr>
            <w:rFonts w:ascii="宋体" w:hint="eastAsia"/>
            <w:sz w:val="24"/>
          </w:rPr>
          <w:t>蛋白质结构</w:t>
        </w:r>
        <w:r w:rsidR="00754DEA">
          <w:rPr>
            <w:rFonts w:ascii="宋体"/>
            <w:sz w:val="24"/>
          </w:rPr>
          <w:t>预测</w:t>
        </w:r>
      </w:ins>
      <w:ins w:id="86" w:author="1224302906@qq.com" w:date="2019-05-14T01:27:00Z">
        <w:r w:rsidR="00754DEA">
          <w:rPr>
            <w:rFonts w:ascii="宋体" w:hint="eastAsia"/>
            <w:sz w:val="24"/>
          </w:rPr>
          <w:t>以及</w:t>
        </w:r>
        <w:r w:rsidR="00754DEA">
          <w:rPr>
            <w:rFonts w:ascii="宋体"/>
            <w:sz w:val="24"/>
          </w:rPr>
          <w:t>表达谱数据分析</w:t>
        </w:r>
      </w:ins>
      <w:ins w:id="87" w:author="1224302906@qq.com" w:date="2019-05-14T01:26:00Z">
        <w:r w:rsidR="00754DEA">
          <w:rPr>
            <w:rFonts w:ascii="宋体"/>
            <w:sz w:val="24"/>
          </w:rPr>
          <w:t>等各个生物医学领域</w:t>
        </w:r>
      </w:ins>
      <w:ins w:id="88" w:author="1224302906@qq.com" w:date="2019-05-14T01:27:00Z">
        <w:r w:rsidR="00754DEA">
          <w:rPr>
            <w:rFonts w:ascii="宋体" w:hint="eastAsia"/>
            <w:sz w:val="24"/>
          </w:rPr>
          <w:t>展开</w:t>
        </w:r>
        <w:r w:rsidR="00754DEA">
          <w:rPr>
            <w:rFonts w:ascii="宋体"/>
            <w:sz w:val="24"/>
          </w:rPr>
          <w:t>了广泛的研究。</w:t>
        </w:r>
      </w:ins>
      <w:commentRangeStart w:id="89"/>
      <w:del w:id="90" w:author="1224302906@qq.com" w:date="2019-05-14T00:07:00Z">
        <w:r w:rsidR="00210848" w:rsidDel="00BF06BB">
          <w:rPr>
            <w:rFonts w:ascii="宋体"/>
            <w:sz w:val="24"/>
          </w:rPr>
          <w:delText>生物</w:delText>
        </w:r>
        <w:r w:rsidR="00210848" w:rsidDel="00BF06BB">
          <w:rPr>
            <w:rFonts w:ascii="宋体" w:hint="eastAsia"/>
            <w:sz w:val="24"/>
          </w:rPr>
          <w:delText>研究</w:delText>
        </w:r>
        <w:r w:rsidR="00210848" w:rsidDel="00BF06BB">
          <w:rPr>
            <w:rFonts w:ascii="宋体"/>
            <w:sz w:val="24"/>
          </w:rPr>
          <w:delText>人</w:delText>
        </w:r>
        <w:r w:rsidR="00210848" w:rsidDel="00BF06BB">
          <w:rPr>
            <w:rFonts w:ascii="宋体" w:hint="eastAsia"/>
            <w:sz w:val="24"/>
          </w:rPr>
          <w:delText>员利用</w:delText>
        </w:r>
        <w:r w:rsidR="00210848" w:rsidDel="00BF06BB">
          <w:rPr>
            <w:rFonts w:ascii="宋体"/>
            <w:sz w:val="24"/>
          </w:rPr>
          <w:delText>深度学习技术对细胞图像进行分类识别</w:delText>
        </w:r>
        <w:r w:rsidR="00210848" w:rsidDel="00BF06BB">
          <w:rPr>
            <w:rFonts w:ascii="宋体" w:hint="eastAsia"/>
            <w:sz w:val="24"/>
          </w:rPr>
          <w:delText>、进行</w:delText>
        </w:r>
        <w:r w:rsidR="00210848" w:rsidDel="00BF06BB">
          <w:rPr>
            <w:rFonts w:ascii="宋体"/>
            <w:sz w:val="24"/>
          </w:rPr>
          <w:delText>药物研发、</w:delText>
        </w:r>
        <w:r w:rsidR="00210848" w:rsidDel="00BF06BB">
          <w:rPr>
            <w:rFonts w:ascii="宋体" w:hint="eastAsia"/>
            <w:sz w:val="24"/>
          </w:rPr>
          <w:delText>了解相同</w:delText>
        </w:r>
        <w:r w:rsidR="00210848" w:rsidDel="00BF06BB">
          <w:rPr>
            <w:rFonts w:ascii="宋体"/>
            <w:sz w:val="24"/>
          </w:rPr>
          <w:delText>甚至是不同类型生物数据间的联系</w:delText>
        </w:r>
        <w:r w:rsidR="006D7FDC" w:rsidDel="00BF06BB">
          <w:rPr>
            <w:rFonts w:ascii="宋体" w:hint="eastAsia"/>
            <w:sz w:val="24"/>
          </w:rPr>
          <w:delText>，</w:delText>
        </w:r>
        <w:r w:rsidR="006D7FDC" w:rsidDel="00BF06BB">
          <w:rPr>
            <w:rFonts w:ascii="宋体"/>
            <w:sz w:val="24"/>
          </w:rPr>
          <w:delText>发现了很多仅凭人力无法</w:delText>
        </w:r>
        <w:r w:rsidR="00210848" w:rsidDel="00BF06BB">
          <w:rPr>
            <w:rFonts w:ascii="宋体" w:hint="eastAsia"/>
            <w:sz w:val="24"/>
          </w:rPr>
          <w:delText>捕捉到</w:delText>
        </w:r>
        <w:r w:rsidR="006D7FDC" w:rsidDel="00BF06BB">
          <w:rPr>
            <w:rFonts w:ascii="宋体"/>
            <w:sz w:val="24"/>
          </w:rPr>
          <w:delText>的信息和价值。</w:delText>
        </w:r>
        <w:commentRangeEnd w:id="89"/>
        <w:r w:rsidR="00761287" w:rsidDel="00BF06BB">
          <w:rPr>
            <w:rStyle w:val="a7"/>
          </w:rPr>
          <w:commentReference w:id="89"/>
        </w:r>
      </w:del>
    </w:p>
    <w:p w14:paraId="05F3A217" w14:textId="77777777" w:rsidR="00C57105" w:rsidRDefault="00C57105" w:rsidP="005131C2">
      <w:pPr>
        <w:spacing w:beforeLines="100" w:before="447" w:afterLines="100" w:after="447"/>
        <w:ind w:firstLineChars="200" w:firstLine="532"/>
        <w:rPr>
          <w:rFonts w:ascii="宋体"/>
          <w:sz w:val="24"/>
        </w:rPr>
      </w:pPr>
      <w:commentRangeStart w:id="91"/>
      <w:del w:id="92" w:author="1224302906@qq.com" w:date="2019-05-14T01:29:00Z">
        <w:r w:rsidDel="00C10520">
          <w:rPr>
            <w:rFonts w:ascii="宋体" w:hint="eastAsia"/>
            <w:sz w:val="24"/>
          </w:rPr>
          <w:delText>随着计算机</w:delText>
        </w:r>
        <w:r w:rsidR="004D7C6F" w:rsidDel="00C10520">
          <w:rPr>
            <w:rFonts w:ascii="宋体" w:hint="eastAsia"/>
            <w:sz w:val="24"/>
          </w:rPr>
          <w:delText>视觉</w:delText>
        </w:r>
        <w:r w:rsidR="004D7C6F" w:rsidDel="00C10520">
          <w:rPr>
            <w:rFonts w:ascii="宋体"/>
            <w:sz w:val="24"/>
          </w:rPr>
          <w:delText>的成功，深度学习</w:delText>
        </w:r>
        <w:r w:rsidR="004D7C6F" w:rsidDel="00C10520">
          <w:rPr>
            <w:rFonts w:ascii="宋体" w:hint="eastAsia"/>
            <w:sz w:val="24"/>
          </w:rPr>
          <w:delText>在</w:delText>
        </w:r>
        <w:r w:rsidR="004D7C6F" w:rsidDel="00C10520">
          <w:rPr>
            <w:rFonts w:ascii="宋体"/>
            <w:sz w:val="24"/>
          </w:rPr>
          <w:delText>医疗图像处理上</w:delText>
        </w:r>
        <w:r w:rsidR="004D7C6F" w:rsidDel="00C10520">
          <w:rPr>
            <w:rFonts w:ascii="宋体" w:hint="eastAsia"/>
            <w:sz w:val="24"/>
          </w:rPr>
          <w:delText>进行</w:delText>
        </w:r>
        <w:r w:rsidR="004D7C6F" w:rsidDel="00C10520">
          <w:rPr>
            <w:rFonts w:ascii="宋体"/>
            <w:sz w:val="24"/>
          </w:rPr>
          <w:delText>了对临床数据的</w:delText>
        </w:r>
        <w:r w:rsidR="004D7C6F" w:rsidDel="00C10520">
          <w:rPr>
            <w:rFonts w:ascii="宋体" w:hint="eastAsia"/>
            <w:sz w:val="24"/>
          </w:rPr>
          <w:delText>首次</w:delText>
        </w:r>
        <w:r w:rsidR="004D7C6F" w:rsidDel="00C10520">
          <w:rPr>
            <w:rFonts w:ascii="宋体"/>
            <w:sz w:val="24"/>
          </w:rPr>
          <w:delText>应用</w:delText>
        </w:r>
        <w:r w:rsidR="004D7C6F" w:rsidDel="00C10520">
          <w:rPr>
            <w:rFonts w:ascii="宋体" w:hint="eastAsia"/>
            <w:sz w:val="24"/>
          </w:rPr>
          <w:delText>，尤其</w:delText>
        </w:r>
        <w:r w:rsidR="004D7C6F" w:rsidDel="00C10520">
          <w:rPr>
            <w:rFonts w:ascii="宋体"/>
            <w:sz w:val="24"/>
          </w:rPr>
          <w:delText>是在</w:delText>
        </w:r>
        <w:r w:rsidR="004D7C6F" w:rsidDel="00C10520">
          <w:rPr>
            <w:rFonts w:ascii="宋体" w:hint="eastAsia"/>
            <w:sz w:val="24"/>
          </w:rPr>
          <w:delText>通过分析</w:delText>
        </w:r>
        <w:r w:rsidR="004D7C6F" w:rsidDel="00C10520">
          <w:rPr>
            <w:rFonts w:ascii="宋体"/>
            <w:sz w:val="24"/>
          </w:rPr>
          <w:delText>脑核磁共振图像</w:delText>
        </w:r>
        <w:r w:rsidR="004D7C6F" w:rsidDel="00C10520">
          <w:rPr>
            <w:rFonts w:ascii="宋体" w:hint="eastAsia"/>
            <w:sz w:val="24"/>
          </w:rPr>
          <w:delText>来</w:delText>
        </w:r>
        <w:r w:rsidR="004D7C6F" w:rsidDel="00C10520">
          <w:rPr>
            <w:rFonts w:ascii="宋体"/>
            <w:sz w:val="24"/>
          </w:rPr>
          <w:delText>预测阿茨海默症及其变异上</w:delText>
        </w:r>
        <w:commentRangeEnd w:id="91"/>
        <w:r w:rsidR="006041CE" w:rsidDel="00C10520">
          <w:rPr>
            <w:rStyle w:val="a7"/>
          </w:rPr>
          <w:commentReference w:id="91"/>
        </w:r>
        <w:r w:rsidR="004D7C6F" w:rsidDel="00C10520">
          <w:rPr>
            <w:rFonts w:ascii="宋体"/>
            <w:sz w:val="24"/>
          </w:rPr>
          <w:delText>。</w:delText>
        </w:r>
      </w:del>
      <w:del w:id="93" w:author="1224302906@qq.com" w:date="2019-05-14T01:33:00Z">
        <w:r w:rsidR="005C11AF" w:rsidDel="00C10520">
          <w:rPr>
            <w:rFonts w:ascii="宋体" w:hint="eastAsia"/>
            <w:sz w:val="24"/>
          </w:rPr>
          <w:delText>此外</w:delText>
        </w:r>
        <w:r w:rsidR="005C11AF" w:rsidDel="00C10520">
          <w:rPr>
            <w:rFonts w:ascii="宋体"/>
            <w:sz w:val="24"/>
          </w:rPr>
          <w:delText>，</w:delText>
        </w:r>
      </w:del>
      <w:ins w:id="94" w:author="1224302906@qq.com" w:date="2019-05-14T01:33:00Z">
        <w:r w:rsidR="00C10520">
          <w:rPr>
            <w:rFonts w:ascii="宋体" w:hint="eastAsia"/>
            <w:sz w:val="24"/>
          </w:rPr>
          <w:t>在医学</w:t>
        </w:r>
        <w:r w:rsidR="00C10520">
          <w:rPr>
            <w:rFonts w:ascii="宋体"/>
            <w:sz w:val="24"/>
          </w:rPr>
          <w:t>图像处理领域，</w:t>
        </w:r>
        <w:r w:rsidR="00C10520">
          <w:rPr>
            <w:rFonts w:ascii="宋体" w:hint="eastAsia"/>
            <w:sz w:val="24"/>
          </w:rPr>
          <w:t>研究</w:t>
        </w:r>
        <w:r w:rsidR="00C10520">
          <w:rPr>
            <w:rFonts w:ascii="宋体"/>
            <w:sz w:val="24"/>
          </w:rPr>
          <w:t>专家们运用</w:t>
        </w:r>
      </w:ins>
      <w:r w:rsidR="005C11AF">
        <w:rPr>
          <w:rFonts w:ascii="宋体"/>
          <w:sz w:val="24"/>
        </w:rPr>
        <w:t>深度学习技术</w:t>
      </w:r>
      <w:del w:id="95" w:author="1224302906@qq.com" w:date="2019-05-14T01:33:00Z">
        <w:r w:rsidR="005C11AF" w:rsidDel="00C10520">
          <w:rPr>
            <w:rFonts w:ascii="宋体" w:hint="eastAsia"/>
            <w:sz w:val="24"/>
          </w:rPr>
          <w:delText>还</w:delText>
        </w:r>
        <w:r w:rsidR="005C11AF" w:rsidDel="00C10520">
          <w:rPr>
            <w:rFonts w:ascii="宋体"/>
            <w:sz w:val="24"/>
          </w:rPr>
          <w:delText>通过</w:delText>
        </w:r>
      </w:del>
      <w:r w:rsidR="005C11AF">
        <w:rPr>
          <w:rFonts w:ascii="宋体" w:hint="eastAsia"/>
          <w:sz w:val="24"/>
        </w:rPr>
        <w:t>处理</w:t>
      </w:r>
      <w:r w:rsidR="005C11AF">
        <w:rPr>
          <w:rFonts w:ascii="宋体"/>
          <w:sz w:val="24"/>
        </w:rPr>
        <w:t>分析</w:t>
      </w:r>
      <w:r w:rsidR="005C11AF">
        <w:rPr>
          <w:rFonts w:ascii="宋体" w:hint="eastAsia"/>
          <w:sz w:val="24"/>
        </w:rPr>
        <w:t>2D医疗</w:t>
      </w:r>
      <w:r w:rsidR="005C11AF">
        <w:rPr>
          <w:rFonts w:ascii="宋体"/>
          <w:sz w:val="24"/>
        </w:rPr>
        <w:t>图像、</w:t>
      </w:r>
      <w:r w:rsidR="005C11AF">
        <w:rPr>
          <w:rFonts w:ascii="宋体" w:hint="eastAsia"/>
          <w:sz w:val="24"/>
        </w:rPr>
        <w:t>多通道3</w:t>
      </w:r>
      <w:r w:rsidR="005C11AF">
        <w:rPr>
          <w:rFonts w:ascii="宋体"/>
          <w:sz w:val="24"/>
        </w:rPr>
        <w:t>D</w:t>
      </w:r>
      <w:r w:rsidR="005C11AF">
        <w:rPr>
          <w:rFonts w:ascii="宋体" w:hint="eastAsia"/>
          <w:sz w:val="24"/>
        </w:rPr>
        <w:t>核磁共振</w:t>
      </w:r>
      <w:r w:rsidR="005C11AF">
        <w:rPr>
          <w:rFonts w:ascii="宋体"/>
          <w:sz w:val="24"/>
        </w:rPr>
        <w:t>图像以及超声</w:t>
      </w:r>
      <w:r w:rsidR="005C11AF">
        <w:rPr>
          <w:rFonts w:ascii="宋体" w:hint="eastAsia"/>
          <w:sz w:val="24"/>
        </w:rPr>
        <w:t>图像</w:t>
      </w:r>
      <w:del w:id="96" w:author="1224302906@qq.com" w:date="2019-05-14T01:34:00Z">
        <w:r w:rsidR="005C11AF" w:rsidDel="00C10520">
          <w:rPr>
            <w:rFonts w:ascii="宋体" w:hint="eastAsia"/>
            <w:sz w:val="24"/>
          </w:rPr>
          <w:delText>来</w:delText>
        </w:r>
      </w:del>
      <w:r w:rsidR="005C11AF">
        <w:rPr>
          <w:rFonts w:ascii="宋体"/>
          <w:sz w:val="24"/>
        </w:rPr>
        <w:t>鉴别诊断各种肿瘤、多发性硬化病变</w:t>
      </w:r>
      <w:ins w:id="97" w:author="1224302906@qq.com" w:date="2019-05-14T01:35:00Z">
        <w:r w:rsidR="00C10520">
          <w:rPr>
            <w:rFonts w:ascii="宋体" w:hint="eastAsia"/>
            <w:sz w:val="24"/>
          </w:rPr>
          <w:t>，</w:t>
        </w:r>
      </w:ins>
      <w:ins w:id="98" w:author="1224302906@qq.com" w:date="2019-05-14T01:34:00Z">
        <w:r w:rsidR="00C10520">
          <w:rPr>
            <w:rFonts w:ascii="宋体"/>
            <w:sz w:val="24"/>
          </w:rPr>
          <w:t>值得一提的是</w:t>
        </w:r>
      </w:ins>
      <w:ins w:id="99" w:author="1224302906@qq.com" w:date="2019-05-14T01:35:00Z">
        <w:r w:rsidR="00C10520">
          <w:rPr>
            <w:rFonts w:ascii="宋体" w:hint="eastAsia"/>
            <w:sz w:val="24"/>
          </w:rPr>
          <w:t>，</w:t>
        </w:r>
      </w:ins>
      <w:ins w:id="100" w:author="1224302906@qq.com" w:date="2019-05-14T01:36:00Z">
        <w:r w:rsidR="00C10520">
          <w:rPr>
            <w:rFonts w:ascii="宋体" w:hint="eastAsia"/>
            <w:sz w:val="24"/>
          </w:rPr>
          <w:t>利用</w:t>
        </w:r>
        <w:r w:rsidR="00C10520">
          <w:rPr>
            <w:rFonts w:ascii="宋体"/>
            <w:sz w:val="24"/>
          </w:rPr>
          <w:t>深度</w:t>
        </w:r>
      </w:ins>
      <w:ins w:id="101" w:author="1224302906@qq.com" w:date="2019-05-14T01:35:00Z">
        <w:r w:rsidR="00C10520">
          <w:rPr>
            <w:rFonts w:ascii="宋体"/>
            <w:sz w:val="24"/>
          </w:rPr>
          <w:t>通过分析</w:t>
        </w:r>
        <w:r w:rsidR="00C10520">
          <w:rPr>
            <w:rFonts w:ascii="宋体" w:hint="eastAsia"/>
            <w:sz w:val="24"/>
          </w:rPr>
          <w:t>脑</w:t>
        </w:r>
        <w:r w:rsidR="00C10520">
          <w:rPr>
            <w:rFonts w:ascii="宋体"/>
            <w:sz w:val="24"/>
          </w:rPr>
          <w:t>核磁共振图像来预测阿茨海默症及其</w:t>
        </w:r>
      </w:ins>
      <w:ins w:id="102" w:author="1224302906@qq.com" w:date="2019-05-14T01:36:00Z">
        <w:r w:rsidR="00C10520">
          <w:rPr>
            <w:rFonts w:ascii="宋体"/>
            <w:sz w:val="24"/>
          </w:rPr>
          <w:t>变异</w:t>
        </w:r>
        <w:r w:rsidR="00C10520">
          <w:rPr>
            <w:rFonts w:ascii="宋体" w:hint="eastAsia"/>
            <w:sz w:val="24"/>
          </w:rPr>
          <w:t>取得</w:t>
        </w:r>
        <w:r w:rsidR="00C10520">
          <w:rPr>
            <w:rFonts w:ascii="宋体"/>
            <w:sz w:val="24"/>
          </w:rPr>
          <w:t>了不错的结果</w:t>
        </w:r>
      </w:ins>
      <w:r w:rsidR="005C11AF">
        <w:rPr>
          <w:rFonts w:ascii="宋体" w:hint="eastAsia"/>
          <w:sz w:val="24"/>
        </w:rPr>
        <w:t>。</w:t>
      </w:r>
      <w:r w:rsidR="00966F32">
        <w:rPr>
          <w:rFonts w:ascii="宋体" w:hint="eastAsia"/>
          <w:sz w:val="24"/>
        </w:rPr>
        <w:t>而最近</w:t>
      </w:r>
      <w:r w:rsidR="00966F32">
        <w:rPr>
          <w:rFonts w:ascii="宋体"/>
          <w:sz w:val="24"/>
        </w:rPr>
        <w:t>，</w:t>
      </w:r>
      <w:r w:rsidR="00966F32">
        <w:rPr>
          <w:rFonts w:ascii="宋体" w:hint="eastAsia"/>
          <w:sz w:val="24"/>
        </w:rPr>
        <w:t>深度</w:t>
      </w:r>
      <w:r w:rsidR="00966F32">
        <w:rPr>
          <w:rFonts w:ascii="宋体"/>
          <w:sz w:val="24"/>
        </w:rPr>
        <w:t>学习技术</w:t>
      </w:r>
      <w:r w:rsidR="00966F32">
        <w:rPr>
          <w:rFonts w:ascii="宋体" w:hint="eastAsia"/>
          <w:sz w:val="24"/>
        </w:rPr>
        <w:t>已被</w:t>
      </w:r>
      <w:r w:rsidR="00966F32">
        <w:rPr>
          <w:rFonts w:ascii="宋体"/>
          <w:sz w:val="24"/>
        </w:rPr>
        <w:t>应用于</w:t>
      </w:r>
      <w:r w:rsidR="00966F32">
        <w:rPr>
          <w:rFonts w:ascii="宋体" w:hint="eastAsia"/>
          <w:sz w:val="24"/>
        </w:rPr>
        <w:t>处理包括</w:t>
      </w:r>
      <w:r w:rsidR="00966F32">
        <w:rPr>
          <w:rFonts w:ascii="宋体"/>
          <w:sz w:val="24"/>
        </w:rPr>
        <w:t>结构化（</w:t>
      </w:r>
      <w:r w:rsidR="00966F32">
        <w:rPr>
          <w:rFonts w:ascii="宋体" w:hint="eastAsia"/>
          <w:sz w:val="24"/>
        </w:rPr>
        <w:t>例如</w:t>
      </w:r>
      <w:r w:rsidR="00966F32">
        <w:rPr>
          <w:rFonts w:ascii="宋体"/>
          <w:sz w:val="24"/>
        </w:rPr>
        <w:t>诊断、药物、实验室测试）</w:t>
      </w:r>
      <w:r w:rsidR="00966F32">
        <w:rPr>
          <w:rFonts w:ascii="宋体" w:hint="eastAsia"/>
          <w:sz w:val="24"/>
        </w:rPr>
        <w:t>和</w:t>
      </w:r>
      <w:r w:rsidR="00966F32">
        <w:rPr>
          <w:rFonts w:ascii="宋体"/>
          <w:sz w:val="24"/>
        </w:rPr>
        <w:t>非结构化（</w:t>
      </w:r>
      <w:r w:rsidR="00966F32">
        <w:rPr>
          <w:rFonts w:ascii="宋体" w:hint="eastAsia"/>
          <w:sz w:val="24"/>
        </w:rPr>
        <w:t>例如人工</w:t>
      </w:r>
      <w:r w:rsidR="00966F32">
        <w:rPr>
          <w:rFonts w:ascii="宋体"/>
          <w:sz w:val="24"/>
        </w:rPr>
        <w:t>临床记录文本）</w:t>
      </w:r>
      <w:r w:rsidR="00966F32">
        <w:rPr>
          <w:rFonts w:ascii="宋体" w:hint="eastAsia"/>
          <w:sz w:val="24"/>
        </w:rPr>
        <w:t>两方面的</w:t>
      </w:r>
      <w:r w:rsidR="00966F32">
        <w:rPr>
          <w:rFonts w:ascii="宋体"/>
          <w:sz w:val="24"/>
        </w:rPr>
        <w:t>电子健康记录</w:t>
      </w:r>
      <w:r w:rsidR="00966F32">
        <w:rPr>
          <w:rFonts w:ascii="宋体" w:hint="eastAsia"/>
          <w:sz w:val="24"/>
        </w:rPr>
        <w:t>数据</w:t>
      </w:r>
      <w:r w:rsidR="004867EC">
        <w:rPr>
          <w:rFonts w:ascii="宋体" w:hint="eastAsia"/>
          <w:sz w:val="24"/>
        </w:rPr>
        <w:t>；利</w:t>
      </w:r>
      <w:r w:rsidR="00966F32">
        <w:rPr>
          <w:rFonts w:ascii="宋体"/>
          <w:sz w:val="24"/>
        </w:rPr>
        <w:t>用CNN、RNN</w:t>
      </w:r>
      <w:r w:rsidR="00966F32">
        <w:rPr>
          <w:rFonts w:ascii="宋体" w:hint="eastAsia"/>
          <w:sz w:val="24"/>
        </w:rPr>
        <w:t>、MLP、</w:t>
      </w:r>
      <w:r w:rsidR="00966F32">
        <w:rPr>
          <w:rFonts w:ascii="宋体"/>
          <w:sz w:val="24"/>
        </w:rPr>
        <w:t>AE、</w:t>
      </w:r>
      <w:r w:rsidR="00966F32">
        <w:rPr>
          <w:rFonts w:ascii="宋体" w:hint="eastAsia"/>
          <w:sz w:val="24"/>
        </w:rPr>
        <w:t>BM</w:t>
      </w:r>
      <w:r w:rsidR="00966F32">
        <w:rPr>
          <w:rFonts w:ascii="宋体"/>
          <w:sz w:val="24"/>
        </w:rPr>
        <w:t>等</w:t>
      </w:r>
      <w:r w:rsidR="00966F32">
        <w:rPr>
          <w:rFonts w:ascii="宋体" w:hint="eastAsia"/>
          <w:sz w:val="24"/>
        </w:rPr>
        <w:t>各种深度</w:t>
      </w:r>
      <w:r w:rsidR="00966F32">
        <w:rPr>
          <w:rFonts w:ascii="宋体"/>
          <w:sz w:val="24"/>
        </w:rPr>
        <w:t>学习模型</w:t>
      </w:r>
      <w:r w:rsidR="00966F32">
        <w:rPr>
          <w:rFonts w:ascii="宋体" w:hint="eastAsia"/>
          <w:sz w:val="24"/>
        </w:rPr>
        <w:t>，</w:t>
      </w:r>
      <w:r w:rsidR="00966F32">
        <w:rPr>
          <w:rFonts w:ascii="宋体"/>
          <w:sz w:val="24"/>
        </w:rPr>
        <w:t>在</w:t>
      </w:r>
      <w:r w:rsidR="00966F32">
        <w:rPr>
          <w:rFonts w:ascii="宋体" w:hint="eastAsia"/>
          <w:sz w:val="24"/>
        </w:rPr>
        <w:t>信息</w:t>
      </w:r>
      <w:r w:rsidR="00966F32">
        <w:rPr>
          <w:rFonts w:ascii="宋体"/>
          <w:sz w:val="24"/>
        </w:rPr>
        <w:t>提取、表征学习</w:t>
      </w:r>
      <w:r w:rsidR="00966F32">
        <w:rPr>
          <w:rFonts w:ascii="宋体" w:hint="eastAsia"/>
          <w:sz w:val="24"/>
        </w:rPr>
        <w:t>、</w:t>
      </w:r>
      <w:r w:rsidR="00966F32">
        <w:rPr>
          <w:rFonts w:ascii="宋体"/>
          <w:sz w:val="24"/>
        </w:rPr>
        <w:t>结果预测、表型</w:t>
      </w:r>
      <w:r w:rsidR="00966F32">
        <w:rPr>
          <w:rFonts w:ascii="宋体" w:hint="eastAsia"/>
          <w:sz w:val="24"/>
        </w:rPr>
        <w:t>发现</w:t>
      </w:r>
      <w:r w:rsidR="00966F32">
        <w:rPr>
          <w:rFonts w:ascii="宋体"/>
          <w:sz w:val="24"/>
        </w:rPr>
        <w:t>、</w:t>
      </w:r>
      <w:r w:rsidR="00966F32">
        <w:rPr>
          <w:rFonts w:ascii="宋体" w:hint="eastAsia"/>
          <w:sz w:val="24"/>
        </w:rPr>
        <w:t>临床记录</w:t>
      </w:r>
      <w:r w:rsidR="00966F32">
        <w:rPr>
          <w:rFonts w:ascii="宋体"/>
          <w:sz w:val="24"/>
        </w:rPr>
        <w:t>去识别等</w:t>
      </w:r>
      <w:r w:rsidR="004867EC">
        <w:rPr>
          <w:rFonts w:ascii="宋体" w:hint="eastAsia"/>
          <w:sz w:val="24"/>
        </w:rPr>
        <w:t>电子健康</w:t>
      </w:r>
      <w:r w:rsidR="004867EC">
        <w:rPr>
          <w:rFonts w:ascii="宋体"/>
          <w:sz w:val="24"/>
        </w:rPr>
        <w:t>记录的各个</w:t>
      </w:r>
      <w:r w:rsidR="00966F32">
        <w:rPr>
          <w:rFonts w:ascii="宋体"/>
          <w:sz w:val="24"/>
        </w:rPr>
        <w:t>方面</w:t>
      </w:r>
      <w:r w:rsidR="004867EC">
        <w:rPr>
          <w:rFonts w:ascii="宋体" w:hint="eastAsia"/>
          <w:sz w:val="24"/>
        </w:rPr>
        <w:t>展开了</w:t>
      </w:r>
      <w:r w:rsidR="004867EC">
        <w:rPr>
          <w:rFonts w:ascii="宋体"/>
          <w:sz w:val="24"/>
        </w:rPr>
        <w:t>研究</w:t>
      </w:r>
      <w:r w:rsidR="004867EC">
        <w:rPr>
          <w:rFonts w:ascii="宋体" w:hint="eastAsia"/>
          <w:sz w:val="24"/>
        </w:rPr>
        <w:t>与</w:t>
      </w:r>
      <w:r w:rsidR="004867EC">
        <w:rPr>
          <w:rFonts w:ascii="宋体"/>
          <w:sz w:val="24"/>
        </w:rPr>
        <w:t>应用</w:t>
      </w:r>
      <w:r w:rsidR="004867EC">
        <w:rPr>
          <w:rFonts w:ascii="宋体" w:hint="eastAsia"/>
          <w:sz w:val="24"/>
        </w:rPr>
        <w:t>。</w:t>
      </w:r>
      <w:ins w:id="103" w:author="1224302906@qq.com" w:date="2019-05-14T01:37:00Z">
        <w:r w:rsidR="00C10520">
          <w:rPr>
            <w:rFonts w:ascii="宋体" w:hint="eastAsia"/>
            <w:sz w:val="24"/>
          </w:rPr>
          <w:t>基于</w:t>
        </w:r>
        <w:r w:rsidR="00C10520">
          <w:rPr>
            <w:rFonts w:ascii="宋体"/>
            <w:sz w:val="24"/>
          </w:rPr>
          <w:t>高通</w:t>
        </w:r>
        <w:r w:rsidR="00C10520">
          <w:rPr>
            <w:rFonts w:ascii="宋体" w:hint="eastAsia"/>
            <w:sz w:val="24"/>
          </w:rPr>
          <w:t>量</w:t>
        </w:r>
      </w:ins>
      <w:ins w:id="104" w:author="1224302906@qq.com" w:date="2019-05-14T01:38:00Z">
        <w:r w:rsidR="00C10520">
          <w:rPr>
            <w:rFonts w:ascii="宋体" w:hint="eastAsia"/>
            <w:sz w:val="24"/>
          </w:rPr>
          <w:t>测序</w:t>
        </w:r>
        <w:r w:rsidR="00C10520">
          <w:rPr>
            <w:rFonts w:ascii="宋体"/>
            <w:sz w:val="24"/>
          </w:rPr>
          <w:t>技术产生的大</w:t>
        </w:r>
        <w:r w:rsidR="00C10520">
          <w:rPr>
            <w:rFonts w:ascii="宋体" w:hint="eastAsia"/>
            <w:sz w:val="24"/>
          </w:rPr>
          <w:t>量</w:t>
        </w:r>
        <w:r w:rsidR="00C10520">
          <w:rPr>
            <w:rFonts w:ascii="宋体"/>
            <w:sz w:val="24"/>
          </w:rPr>
          <w:t>生物</w:t>
        </w:r>
        <w:r w:rsidR="00C10520">
          <w:rPr>
            <w:rFonts w:ascii="宋体" w:hint="eastAsia"/>
            <w:sz w:val="24"/>
          </w:rPr>
          <w:t>数据</w:t>
        </w:r>
      </w:ins>
      <w:ins w:id="105" w:author="1224302906@qq.com" w:date="2019-05-14T01:39:00Z">
        <w:r w:rsidR="00C10520">
          <w:rPr>
            <w:rFonts w:ascii="宋体" w:hint="eastAsia"/>
            <w:sz w:val="24"/>
          </w:rPr>
          <w:t>，</w:t>
        </w:r>
        <w:r w:rsidR="00C10520">
          <w:rPr>
            <w:rFonts w:ascii="宋体"/>
            <w:sz w:val="24"/>
          </w:rPr>
          <w:t>深度学习技术同样地被应用于</w:t>
        </w:r>
        <w:r w:rsidR="002134CB">
          <w:rPr>
            <w:rFonts w:ascii="宋体" w:hint="eastAsia"/>
            <w:sz w:val="24"/>
          </w:rPr>
          <w:t>各种</w:t>
        </w:r>
      </w:ins>
      <w:ins w:id="106" w:author="1224302906@qq.com" w:date="2019-05-14T01:40:00Z">
        <w:r w:rsidR="002134CB">
          <w:rPr>
            <w:rFonts w:ascii="宋体" w:hint="eastAsia"/>
            <w:sz w:val="24"/>
          </w:rPr>
          <w:t>测序</w:t>
        </w:r>
      </w:ins>
      <w:ins w:id="107" w:author="1224302906@qq.com" w:date="2019-05-14T01:39:00Z">
        <w:r w:rsidR="002134CB">
          <w:rPr>
            <w:rFonts w:ascii="宋体"/>
            <w:sz w:val="24"/>
          </w:rPr>
          <w:t>数据</w:t>
        </w:r>
      </w:ins>
      <w:ins w:id="108" w:author="1224302906@qq.com" w:date="2019-05-14T01:40:00Z">
        <w:r w:rsidR="002134CB">
          <w:rPr>
            <w:rFonts w:ascii="宋体"/>
            <w:sz w:val="24"/>
          </w:rPr>
          <w:t>的处理以及表达谱数据</w:t>
        </w:r>
        <w:r w:rsidR="002134CB">
          <w:rPr>
            <w:rFonts w:ascii="宋体" w:hint="eastAsia"/>
            <w:sz w:val="24"/>
          </w:rPr>
          <w:t>的</w:t>
        </w:r>
        <w:r w:rsidR="002134CB">
          <w:rPr>
            <w:rFonts w:ascii="宋体"/>
            <w:sz w:val="24"/>
          </w:rPr>
          <w:t>分析当中，通过这些分析结果，研究人员可以</w:t>
        </w:r>
      </w:ins>
      <w:ins w:id="109" w:author="1224302906@qq.com" w:date="2019-05-14T01:41:00Z">
        <w:r w:rsidR="002134CB">
          <w:rPr>
            <w:rFonts w:ascii="宋体"/>
            <w:sz w:val="24"/>
          </w:rPr>
          <w:t>进一步</w:t>
        </w:r>
        <w:r w:rsidR="002134CB">
          <w:rPr>
            <w:rFonts w:ascii="宋体" w:hint="eastAsia"/>
            <w:sz w:val="24"/>
          </w:rPr>
          <w:t>进行</w:t>
        </w:r>
        <w:r w:rsidR="002134CB">
          <w:rPr>
            <w:rFonts w:ascii="宋体"/>
            <w:sz w:val="24"/>
          </w:rPr>
          <w:t>疾病的预测甚至是药物的寻找。</w:t>
        </w:r>
      </w:ins>
    </w:p>
    <w:p w14:paraId="6E9DF078" w14:textId="77777777" w:rsidR="00821F24" w:rsidRDefault="00C44968" w:rsidP="00C44968">
      <w:pPr>
        <w:rPr>
          <w:rFonts w:eastAsia="黑体"/>
          <w:sz w:val="24"/>
        </w:rPr>
      </w:pPr>
      <w:r w:rsidRPr="00C44968">
        <w:rPr>
          <w:rFonts w:eastAsia="黑体" w:hint="eastAsia"/>
          <w:sz w:val="24"/>
        </w:rPr>
        <w:t>1.1.2</w:t>
      </w:r>
      <w:r w:rsidRPr="00C44968">
        <w:rPr>
          <w:rFonts w:eastAsia="黑体" w:hint="eastAsia"/>
          <w:sz w:val="24"/>
        </w:rPr>
        <w:t>转录</w:t>
      </w:r>
      <w:r w:rsidRPr="00C44968">
        <w:rPr>
          <w:rFonts w:eastAsia="黑体"/>
          <w:sz w:val="24"/>
        </w:rPr>
        <w:t>组学研究背景</w:t>
      </w:r>
    </w:p>
    <w:p w14:paraId="3C1F1A90" w14:textId="77777777" w:rsidR="00C44968" w:rsidRDefault="00C44968" w:rsidP="005131C2">
      <w:pPr>
        <w:spacing w:beforeLines="100" w:before="447" w:afterLines="100" w:after="447"/>
        <w:ind w:firstLineChars="200" w:firstLine="532"/>
        <w:rPr>
          <w:rFonts w:ascii="宋体"/>
          <w:sz w:val="24"/>
        </w:rPr>
      </w:pPr>
      <w:r w:rsidRPr="00C44968">
        <w:rPr>
          <w:rFonts w:ascii="宋体" w:hint="eastAsia"/>
          <w:sz w:val="24"/>
        </w:rPr>
        <w:t>细胞</w:t>
      </w:r>
      <w:r w:rsidRPr="00C44968">
        <w:rPr>
          <w:rFonts w:ascii="宋体"/>
          <w:sz w:val="24"/>
        </w:rPr>
        <w:t>转录组学作为分子生物学的子学科，从整体上对细胞中的基因表达的情况及转录调控规律进行研究。</w:t>
      </w:r>
      <w:r w:rsidR="003853F3">
        <w:rPr>
          <w:rFonts w:ascii="宋体" w:hint="eastAsia"/>
          <w:sz w:val="24"/>
        </w:rPr>
        <w:t>转录</w:t>
      </w:r>
      <w:r w:rsidR="003853F3">
        <w:rPr>
          <w:rFonts w:ascii="宋体"/>
          <w:sz w:val="24"/>
        </w:rPr>
        <w:t>组即某一</w:t>
      </w:r>
      <w:r w:rsidR="003B28E6">
        <w:rPr>
          <w:rFonts w:ascii="宋体" w:hint="eastAsia"/>
          <w:sz w:val="24"/>
        </w:rPr>
        <w:t>活</w:t>
      </w:r>
      <w:r w:rsidR="003853F3">
        <w:rPr>
          <w:rFonts w:ascii="宋体"/>
          <w:sz w:val="24"/>
        </w:rPr>
        <w:t>细胞在某一特定功能状态下所有转录产物的集合，广义上包括信使RNA、核糖体RNA、转运RNA及非编码RNA，狭义上</w:t>
      </w:r>
      <w:r w:rsidR="003853F3">
        <w:rPr>
          <w:rFonts w:ascii="宋体" w:hint="eastAsia"/>
          <w:sz w:val="24"/>
        </w:rPr>
        <w:t>仅指所有</w:t>
      </w:r>
      <w:r w:rsidR="00C57105">
        <w:rPr>
          <w:rFonts w:ascii="宋体" w:hint="eastAsia"/>
          <w:sz w:val="24"/>
        </w:rPr>
        <w:t>信使</w:t>
      </w:r>
      <w:r w:rsidR="003B28E6">
        <w:rPr>
          <w:rFonts w:ascii="宋体"/>
          <w:sz w:val="24"/>
        </w:rPr>
        <w:t>RNA的集合。</w:t>
      </w:r>
      <w:r w:rsidR="003B28E6">
        <w:rPr>
          <w:rFonts w:ascii="宋体" w:hint="eastAsia"/>
          <w:sz w:val="24"/>
        </w:rPr>
        <w:t>而</w:t>
      </w:r>
      <w:r w:rsidR="003B28E6">
        <w:rPr>
          <w:rFonts w:ascii="宋体"/>
          <w:sz w:val="24"/>
        </w:rPr>
        <w:t>转录组谱</w:t>
      </w:r>
      <w:r w:rsidR="003B28E6">
        <w:rPr>
          <w:rFonts w:ascii="宋体" w:hint="eastAsia"/>
          <w:sz w:val="24"/>
        </w:rPr>
        <w:t>则是</w:t>
      </w:r>
      <w:r w:rsidR="003B28E6">
        <w:rPr>
          <w:rFonts w:ascii="宋体"/>
          <w:sz w:val="24"/>
        </w:rPr>
        <w:t>某一细胞在</w:t>
      </w:r>
      <w:r w:rsidR="003B28E6">
        <w:rPr>
          <w:rFonts w:ascii="宋体" w:hint="eastAsia"/>
          <w:sz w:val="24"/>
        </w:rPr>
        <w:t>某一</w:t>
      </w:r>
      <w:r w:rsidR="003B28E6">
        <w:rPr>
          <w:rFonts w:ascii="宋体"/>
          <w:sz w:val="24"/>
        </w:rPr>
        <w:t>特定功能状态下</w:t>
      </w:r>
      <w:r w:rsidR="003B28E6">
        <w:rPr>
          <w:rFonts w:ascii="宋体" w:hint="eastAsia"/>
          <w:sz w:val="24"/>
        </w:rPr>
        <w:t>所转录</w:t>
      </w:r>
      <w:r w:rsidR="003B28E6">
        <w:rPr>
          <w:rFonts w:ascii="宋体"/>
          <w:sz w:val="24"/>
        </w:rPr>
        <w:t>出的RNA的</w:t>
      </w:r>
      <w:ins w:id="110" w:author="Lee Pittacus" w:date="2019-05-13T06:32:00Z">
        <w:r w:rsidR="006041CE">
          <w:rPr>
            <w:rFonts w:ascii="宋体" w:hint="eastAsia"/>
            <w:sz w:val="24"/>
          </w:rPr>
          <w:t>高通量检测得到的</w:t>
        </w:r>
      </w:ins>
      <w:del w:id="111" w:author="Lee Pittacus" w:date="2019-05-13T06:32:00Z">
        <w:r w:rsidR="003B28E6" w:rsidDel="006041CE">
          <w:rPr>
            <w:rFonts w:ascii="宋体" w:hint="eastAsia"/>
            <w:sz w:val="24"/>
          </w:rPr>
          <w:delText>集合</w:delText>
        </w:r>
      </w:del>
      <w:ins w:id="112" w:author="Lee Pittacus" w:date="2019-05-13T06:32:00Z">
        <w:r w:rsidR="006041CE">
          <w:rPr>
            <w:rFonts w:ascii="宋体" w:hint="eastAsia"/>
            <w:sz w:val="24"/>
          </w:rPr>
          <w:t>定量表征信息</w:t>
        </w:r>
      </w:ins>
      <w:r w:rsidR="003B28E6">
        <w:rPr>
          <w:rFonts w:ascii="宋体"/>
          <w:sz w:val="24"/>
        </w:rPr>
        <w:t>，可以用来进行</w:t>
      </w:r>
      <w:r w:rsidR="007856D5">
        <w:rPr>
          <w:rFonts w:ascii="宋体" w:hint="eastAsia"/>
          <w:sz w:val="24"/>
        </w:rPr>
        <w:t>细胞基因表达</w:t>
      </w:r>
      <w:r w:rsidR="007856D5">
        <w:rPr>
          <w:rFonts w:ascii="宋体"/>
          <w:sz w:val="24"/>
        </w:rPr>
        <w:t>差异情况的研究，进而用于</w:t>
      </w:r>
      <w:r w:rsidR="007856D5">
        <w:rPr>
          <w:rFonts w:ascii="宋体" w:hint="eastAsia"/>
          <w:sz w:val="24"/>
        </w:rPr>
        <w:t>细胞</w:t>
      </w:r>
      <w:r w:rsidR="007856D5">
        <w:rPr>
          <w:rFonts w:ascii="宋体"/>
          <w:sz w:val="24"/>
        </w:rPr>
        <w:t>表型辨别、疾病</w:t>
      </w:r>
      <w:r w:rsidR="007856D5">
        <w:rPr>
          <w:rFonts w:ascii="宋体" w:hint="eastAsia"/>
          <w:sz w:val="24"/>
        </w:rPr>
        <w:t>诊断</w:t>
      </w:r>
      <w:r w:rsidR="007856D5">
        <w:rPr>
          <w:rFonts w:ascii="宋体"/>
          <w:sz w:val="24"/>
        </w:rPr>
        <w:t>、药物研究等各个方面。</w:t>
      </w:r>
      <w:r w:rsidR="00C57105">
        <w:rPr>
          <w:rFonts w:ascii="宋体" w:hint="eastAsia"/>
          <w:sz w:val="24"/>
        </w:rPr>
        <w:t>研究</w:t>
      </w:r>
      <w:r w:rsidR="00C57105">
        <w:rPr>
          <w:rFonts w:ascii="宋体"/>
          <w:sz w:val="24"/>
        </w:rPr>
        <w:t>者们通过分析转录组谱可以得到某特定条件下</w:t>
      </w:r>
      <w:r w:rsidR="00C57105">
        <w:rPr>
          <w:rFonts w:ascii="宋体" w:hint="eastAsia"/>
          <w:sz w:val="24"/>
        </w:rPr>
        <w:t>已知</w:t>
      </w:r>
      <w:r w:rsidR="00C57105">
        <w:rPr>
          <w:rFonts w:ascii="宋体"/>
          <w:sz w:val="24"/>
        </w:rPr>
        <w:t>基因表达的情况，并以此推断出相应</w:t>
      </w:r>
      <w:r w:rsidR="00C57105">
        <w:rPr>
          <w:rFonts w:ascii="宋体" w:hint="eastAsia"/>
          <w:sz w:val="24"/>
        </w:rPr>
        <w:t>的</w:t>
      </w:r>
      <w:r w:rsidR="00C57105">
        <w:rPr>
          <w:rFonts w:ascii="宋体"/>
          <w:sz w:val="24"/>
        </w:rPr>
        <w:t>未知</w:t>
      </w:r>
      <w:r w:rsidR="00C57105">
        <w:rPr>
          <w:rFonts w:ascii="宋体" w:hint="eastAsia"/>
          <w:sz w:val="24"/>
        </w:rPr>
        <w:t>基因</w:t>
      </w:r>
      <w:r w:rsidR="00C57105">
        <w:rPr>
          <w:rFonts w:ascii="宋体"/>
          <w:sz w:val="24"/>
        </w:rPr>
        <w:t>的功能，以达到了解掌握某特定调节基因作用机制的目的。</w:t>
      </w:r>
      <w:r w:rsidR="005131C2">
        <w:rPr>
          <w:rFonts w:ascii="宋体" w:hint="eastAsia"/>
          <w:sz w:val="24"/>
        </w:rPr>
        <w:t>考虑</w:t>
      </w:r>
      <w:r w:rsidR="005131C2">
        <w:rPr>
          <w:rFonts w:ascii="宋体"/>
          <w:sz w:val="24"/>
        </w:rPr>
        <w:t>到</w:t>
      </w:r>
      <w:r w:rsidR="003F4F2A">
        <w:rPr>
          <w:rFonts w:ascii="宋体" w:hint="eastAsia"/>
          <w:sz w:val="24"/>
        </w:rPr>
        <w:t>转录</w:t>
      </w:r>
      <w:r w:rsidR="003F4F2A">
        <w:rPr>
          <w:rFonts w:ascii="宋体"/>
          <w:sz w:val="24"/>
        </w:rPr>
        <w:t>组学数据</w:t>
      </w:r>
      <w:r w:rsidR="003F4F2A">
        <w:rPr>
          <w:rFonts w:ascii="宋体" w:hint="eastAsia"/>
          <w:sz w:val="24"/>
        </w:rPr>
        <w:t>的高维性，</w:t>
      </w:r>
      <w:r w:rsidR="005131C2">
        <w:rPr>
          <w:rFonts w:ascii="宋体" w:hint="eastAsia"/>
          <w:sz w:val="24"/>
        </w:rPr>
        <w:t>单</w:t>
      </w:r>
      <w:r w:rsidR="005131C2">
        <w:rPr>
          <w:rFonts w:ascii="宋体"/>
          <w:sz w:val="24"/>
        </w:rPr>
        <w:t>凭人力是几乎不可能完成的任务，深度学习技术</w:t>
      </w:r>
      <w:r w:rsidR="005131C2">
        <w:rPr>
          <w:rFonts w:ascii="宋体" w:hint="eastAsia"/>
          <w:sz w:val="24"/>
        </w:rPr>
        <w:t>在</w:t>
      </w:r>
      <w:r w:rsidR="005131C2">
        <w:rPr>
          <w:rFonts w:ascii="宋体"/>
          <w:sz w:val="24"/>
        </w:rPr>
        <w:t>处理海量</w:t>
      </w:r>
      <w:r w:rsidR="005131C2">
        <w:rPr>
          <w:rFonts w:ascii="宋体" w:hint="eastAsia"/>
          <w:sz w:val="24"/>
        </w:rPr>
        <w:t>数</w:t>
      </w:r>
      <w:r w:rsidR="005131C2">
        <w:rPr>
          <w:rFonts w:ascii="宋体" w:hint="eastAsia"/>
          <w:sz w:val="24"/>
        </w:rPr>
        <w:lastRenderedPageBreak/>
        <w:t>据上</w:t>
      </w:r>
      <w:r w:rsidR="005131C2">
        <w:rPr>
          <w:rFonts w:ascii="宋体"/>
          <w:sz w:val="24"/>
        </w:rPr>
        <w:t>的</w:t>
      </w:r>
      <w:r w:rsidR="005131C2">
        <w:rPr>
          <w:rFonts w:ascii="宋体" w:hint="eastAsia"/>
          <w:sz w:val="24"/>
        </w:rPr>
        <w:t>能力使其脱颖而出，</w:t>
      </w:r>
      <w:r w:rsidR="005131C2">
        <w:rPr>
          <w:rFonts w:ascii="宋体"/>
          <w:sz w:val="24"/>
        </w:rPr>
        <w:t>在进行转录组学数据分析时具有明显的优势。</w:t>
      </w:r>
    </w:p>
    <w:p w14:paraId="104AE09B" w14:textId="77777777" w:rsidR="005131C2" w:rsidRDefault="005131C2" w:rsidP="005131C2">
      <w:pPr>
        <w:spacing w:beforeLines="100" w:before="447" w:afterLines="100" w:after="447"/>
        <w:rPr>
          <w:rFonts w:eastAsia="黑体"/>
          <w:sz w:val="28"/>
          <w:szCs w:val="28"/>
        </w:rPr>
      </w:pPr>
      <w:r w:rsidRPr="005131C2">
        <w:rPr>
          <w:rFonts w:eastAsia="黑体" w:hint="eastAsia"/>
          <w:sz w:val="28"/>
          <w:szCs w:val="28"/>
        </w:rPr>
        <w:t>1.2</w:t>
      </w:r>
      <w:r w:rsidRPr="005131C2">
        <w:rPr>
          <w:rFonts w:eastAsia="黑体" w:hint="eastAsia"/>
          <w:sz w:val="28"/>
          <w:szCs w:val="28"/>
        </w:rPr>
        <w:t>课题</w:t>
      </w:r>
      <w:r w:rsidRPr="005131C2">
        <w:rPr>
          <w:rFonts w:eastAsia="黑体"/>
          <w:sz w:val="28"/>
          <w:szCs w:val="28"/>
        </w:rPr>
        <w:t>研究内容</w:t>
      </w:r>
    </w:p>
    <w:p w14:paraId="23974911" w14:textId="77777777" w:rsidR="005131C2" w:rsidRPr="003F4F2A" w:rsidRDefault="003F4F2A" w:rsidP="005C5C5D">
      <w:pPr>
        <w:spacing w:beforeLines="100" w:before="447" w:afterLines="100" w:after="447"/>
        <w:ind w:firstLineChars="200" w:firstLine="532"/>
        <w:rPr>
          <w:rFonts w:ascii="宋体"/>
          <w:sz w:val="24"/>
        </w:rPr>
      </w:pPr>
      <w:r w:rsidRPr="003F4F2A">
        <w:rPr>
          <w:rFonts w:ascii="宋体" w:hint="eastAsia"/>
          <w:sz w:val="24"/>
        </w:rPr>
        <w:t>本</w:t>
      </w:r>
      <w:r w:rsidRPr="003F4F2A">
        <w:rPr>
          <w:rFonts w:ascii="宋体"/>
          <w:sz w:val="24"/>
        </w:rPr>
        <w:t>课题基于现在已有的细胞转录组学数据分析方法，</w:t>
      </w:r>
      <w:r w:rsidRPr="003F4F2A">
        <w:rPr>
          <w:rFonts w:ascii="宋体" w:hint="eastAsia"/>
          <w:sz w:val="24"/>
        </w:rPr>
        <w:t>利用</w:t>
      </w:r>
      <w:r w:rsidRPr="003F4F2A">
        <w:rPr>
          <w:rFonts w:ascii="宋体"/>
          <w:sz w:val="24"/>
        </w:rPr>
        <w:t>深度学习模型，分析</w:t>
      </w:r>
      <w:del w:id="113" w:author="Lee Pittacus" w:date="2019-05-13T06:33:00Z">
        <w:r w:rsidRPr="003F4F2A" w:rsidDel="00761287">
          <w:rPr>
            <w:rFonts w:ascii="宋体" w:hint="eastAsia"/>
            <w:sz w:val="24"/>
          </w:rPr>
          <w:delText>百万级</w:delText>
        </w:r>
      </w:del>
      <w:ins w:id="114" w:author="Lee Pittacus" w:date="2019-05-13T06:33:00Z">
        <w:r w:rsidR="00761287">
          <w:rPr>
            <w:rFonts w:ascii="宋体" w:hint="eastAsia"/>
            <w:sz w:val="24"/>
          </w:rPr>
          <w:t>典型</w:t>
        </w:r>
      </w:ins>
      <w:r w:rsidRPr="003F4F2A">
        <w:rPr>
          <w:rFonts w:ascii="宋体"/>
          <w:sz w:val="24"/>
        </w:rPr>
        <w:t>的细胞转录组学数据集，探索建立药物研发的计算筛选方法，在现有的算法上进行改进和创新</w:t>
      </w:r>
      <w:r w:rsidRPr="003F4F2A">
        <w:rPr>
          <w:rFonts w:ascii="宋体" w:hint="eastAsia"/>
          <w:sz w:val="24"/>
        </w:rPr>
        <w:t>。主要</w:t>
      </w:r>
      <w:ins w:id="115" w:author="Lee Pittacus" w:date="2019-05-13T06:38:00Z">
        <w:r w:rsidR="008F7288">
          <w:rPr>
            <w:rFonts w:ascii="宋体" w:hint="eastAsia"/>
            <w:sz w:val="24"/>
          </w:rPr>
          <w:t>研究内容</w:t>
        </w:r>
      </w:ins>
      <w:del w:id="116" w:author="Lee Pittacus" w:date="2019-05-13T06:38:00Z">
        <w:r w:rsidRPr="003F4F2A" w:rsidDel="008F7288">
          <w:rPr>
            <w:rFonts w:ascii="宋体"/>
            <w:sz w:val="24"/>
          </w:rPr>
          <w:delText>工作</w:delText>
        </w:r>
      </w:del>
      <w:r w:rsidRPr="003F4F2A">
        <w:rPr>
          <w:rFonts w:ascii="宋体"/>
          <w:sz w:val="24"/>
        </w:rPr>
        <w:t>包括：</w:t>
      </w:r>
    </w:p>
    <w:p w14:paraId="7DDAD1D6" w14:textId="77777777" w:rsidR="003F4F2A" w:rsidRPr="008F7288" w:rsidRDefault="008F7288" w:rsidP="003F4F2A">
      <w:pPr>
        <w:numPr>
          <w:ilvl w:val="0"/>
          <w:numId w:val="1"/>
        </w:numPr>
        <w:spacing w:beforeLines="100" w:before="447" w:afterLines="100" w:after="447"/>
        <w:rPr>
          <w:rFonts w:ascii="宋体" w:hAnsi="宋体"/>
          <w:color w:val="FF0000"/>
          <w:sz w:val="24"/>
          <w:rPrChange w:id="117" w:author="Lee Pittacus" w:date="2019-05-13T06:39:00Z">
            <w:rPr>
              <w:rFonts w:ascii="宋体" w:hAnsi="宋体"/>
              <w:sz w:val="24"/>
            </w:rPr>
          </w:rPrChange>
        </w:rPr>
      </w:pPr>
      <w:ins w:id="118" w:author="Lee Pittacus" w:date="2019-05-13T06:39:00Z">
        <w:r w:rsidRPr="008F7288">
          <w:rPr>
            <w:rFonts w:ascii="宋体" w:hAnsi="宋体" w:hint="eastAsia"/>
            <w:color w:val="FF0000"/>
            <w:sz w:val="24"/>
            <w:rPrChange w:id="119" w:author="Lee Pittacus" w:date="2019-05-13T06:39:00Z">
              <w:rPr>
                <w:rFonts w:ascii="宋体" w:hAnsi="宋体" w:hint="eastAsia"/>
                <w:sz w:val="24"/>
              </w:rPr>
            </w:rPrChange>
          </w:rPr>
          <w:t>简要综述</w:t>
        </w:r>
        <w:r w:rsidRPr="008F7288">
          <w:rPr>
            <w:rFonts w:ascii="宋体" w:hint="eastAsia"/>
            <w:color w:val="FF0000"/>
            <w:sz w:val="24"/>
            <w:rPrChange w:id="120" w:author="Lee Pittacus" w:date="2019-05-13T06:39:00Z">
              <w:rPr>
                <w:rFonts w:ascii="宋体" w:hint="eastAsia"/>
                <w:sz w:val="24"/>
              </w:rPr>
            </w:rPrChange>
          </w:rPr>
          <w:t>深度学习机器学习方法、转录组学数据、药物预测分析等计算方法和</w:t>
        </w:r>
      </w:ins>
      <w:del w:id="121" w:author="Lee Pittacus" w:date="2019-05-13T06:39:00Z">
        <w:r w:rsidR="003F4F2A" w:rsidRPr="008F7288" w:rsidDel="008F7288">
          <w:rPr>
            <w:rFonts w:ascii="宋体" w:hAnsi="宋体" w:hint="eastAsia"/>
            <w:color w:val="FF0000"/>
            <w:sz w:val="24"/>
            <w:rPrChange w:id="122" w:author="Lee Pittacus" w:date="2019-05-13T06:39:00Z">
              <w:rPr>
                <w:rFonts w:ascii="宋体" w:hAnsi="宋体" w:hint="eastAsia"/>
                <w:sz w:val="24"/>
              </w:rPr>
            </w:rPrChange>
          </w:rPr>
          <w:delText>学</w:delText>
        </w:r>
        <w:r w:rsidR="003F4F2A" w:rsidRPr="008F7288" w:rsidDel="008F7288">
          <w:rPr>
            <w:rFonts w:ascii="宋体" w:hAnsi="宋体"/>
            <w:color w:val="FF0000"/>
            <w:sz w:val="24"/>
            <w:rPrChange w:id="123" w:author="Lee Pittacus" w:date="2019-05-13T06:39:00Z">
              <w:rPr>
                <w:rFonts w:ascii="宋体" w:hAnsi="宋体"/>
                <w:sz w:val="24"/>
              </w:rPr>
            </w:rPrChange>
          </w:rPr>
          <w:delText>习掌握</w:delText>
        </w:r>
      </w:del>
      <w:r w:rsidR="003F4F2A" w:rsidRPr="008F7288">
        <w:rPr>
          <w:rFonts w:ascii="宋体" w:hAnsi="宋体"/>
          <w:color w:val="FF0000"/>
          <w:sz w:val="24"/>
          <w:rPrChange w:id="124" w:author="Lee Pittacus" w:date="2019-05-13T06:39:00Z">
            <w:rPr>
              <w:rFonts w:ascii="宋体" w:hAnsi="宋体"/>
              <w:sz w:val="24"/>
            </w:rPr>
          </w:rPrChange>
        </w:rPr>
        <w:t>理论知识基础</w:t>
      </w:r>
    </w:p>
    <w:p w14:paraId="4EB0F594" w14:textId="77777777" w:rsidR="00AC6D8D" w:rsidRPr="00B00C07" w:rsidRDefault="000679DA" w:rsidP="00B00C07">
      <w:pPr>
        <w:spacing w:beforeLines="100" w:before="447" w:afterLines="100" w:after="447"/>
        <w:ind w:firstLineChars="200" w:firstLine="532"/>
        <w:rPr>
          <w:rFonts w:ascii="宋体" w:hAnsi="宋体"/>
          <w:sz w:val="24"/>
        </w:rPr>
      </w:pPr>
      <w:ins w:id="125" w:author="1224302906@qq.com" w:date="2019-05-14T01:42:00Z">
        <w:r w:rsidRPr="00B00C07">
          <w:rPr>
            <w:rFonts w:ascii="宋体" w:hAnsi="宋体" w:hint="eastAsia"/>
            <w:sz w:val="24"/>
          </w:rPr>
          <w:t>重点</w:t>
        </w:r>
        <w:r w:rsidRPr="00B00C07">
          <w:rPr>
            <w:rFonts w:ascii="宋体" w:hAnsi="宋体"/>
            <w:sz w:val="24"/>
          </w:rPr>
          <w:t>描述深度学习</w:t>
        </w:r>
        <w:r w:rsidRPr="00B00C07">
          <w:rPr>
            <w:rFonts w:ascii="宋体" w:hAnsi="宋体" w:hint="eastAsia"/>
            <w:sz w:val="24"/>
          </w:rPr>
          <w:t>方法</w:t>
        </w:r>
        <w:r w:rsidRPr="00B00C07">
          <w:rPr>
            <w:rFonts w:ascii="宋体" w:hAnsi="宋体"/>
            <w:sz w:val="24"/>
          </w:rPr>
          <w:t>中的典型算法、转录组学数据分析</w:t>
        </w:r>
      </w:ins>
      <w:ins w:id="126" w:author="1224302906@qq.com" w:date="2019-05-14T01:43:00Z">
        <w:r w:rsidRPr="00B00C07">
          <w:rPr>
            <w:rFonts w:ascii="宋体" w:hAnsi="宋体"/>
            <w:sz w:val="24"/>
          </w:rPr>
          <w:t>的基本方法以及药物预测分析的计算方法，简要说明机器学习以及转录组学的发展</w:t>
        </w:r>
        <w:r w:rsidRPr="00B00C07">
          <w:rPr>
            <w:rFonts w:ascii="宋体" w:hAnsi="宋体" w:hint="eastAsia"/>
            <w:sz w:val="24"/>
          </w:rPr>
          <w:t>现状</w:t>
        </w:r>
        <w:r w:rsidRPr="00B00C07">
          <w:rPr>
            <w:rFonts w:ascii="宋体" w:hAnsi="宋体"/>
            <w:sz w:val="24"/>
          </w:rPr>
          <w:t>和应用。</w:t>
        </w:r>
      </w:ins>
    </w:p>
    <w:p w14:paraId="75CA0BE6" w14:textId="77777777" w:rsidR="003F4F2A" w:rsidRPr="003D46AD" w:rsidDel="003860D6" w:rsidRDefault="003F4F2A" w:rsidP="003D46AD">
      <w:pPr>
        <w:spacing w:beforeLines="100" w:before="447" w:afterLines="100" w:after="447"/>
        <w:ind w:firstLineChars="200" w:firstLine="532"/>
        <w:rPr>
          <w:del w:id="127" w:author="1224302906@qq.com" w:date="2019-05-14T00:02:00Z"/>
          <w:rFonts w:ascii="宋体"/>
          <w:sz w:val="24"/>
        </w:rPr>
      </w:pPr>
      <w:commentRangeStart w:id="128"/>
      <w:del w:id="129" w:author="1224302906@qq.com" w:date="2019-05-14T00:02:00Z">
        <w:r w:rsidRPr="003D46AD" w:rsidDel="003860D6">
          <w:rPr>
            <w:rFonts w:ascii="宋体" w:hint="eastAsia"/>
            <w:sz w:val="24"/>
          </w:rPr>
          <w:delText>重点学习深度</w:delText>
        </w:r>
        <w:r w:rsidRPr="003D46AD" w:rsidDel="003860D6">
          <w:rPr>
            <w:rFonts w:ascii="宋体"/>
            <w:sz w:val="24"/>
          </w:rPr>
          <w:delText>学习的基本知识</w:delText>
        </w:r>
        <w:r w:rsidRPr="003D46AD" w:rsidDel="003860D6">
          <w:rPr>
            <w:rFonts w:ascii="宋体" w:hint="eastAsia"/>
            <w:sz w:val="24"/>
          </w:rPr>
          <w:delText>、</w:delText>
        </w:r>
        <w:r w:rsidRPr="003D46AD" w:rsidDel="003860D6">
          <w:rPr>
            <w:rFonts w:ascii="宋体"/>
            <w:sz w:val="24"/>
          </w:rPr>
          <w:delText>转录组学数据分析的</w:delText>
        </w:r>
        <w:r w:rsidRPr="003D46AD" w:rsidDel="003860D6">
          <w:rPr>
            <w:rFonts w:ascii="宋体" w:hint="eastAsia"/>
            <w:sz w:val="24"/>
          </w:rPr>
          <w:delText>基本</w:delText>
        </w:r>
        <w:r w:rsidRPr="003D46AD" w:rsidDel="003860D6">
          <w:rPr>
            <w:rFonts w:ascii="宋体"/>
            <w:sz w:val="24"/>
          </w:rPr>
          <w:delText>方法</w:delText>
        </w:r>
        <w:r w:rsidRPr="003D46AD" w:rsidDel="003860D6">
          <w:rPr>
            <w:rFonts w:ascii="宋体" w:hint="eastAsia"/>
            <w:sz w:val="24"/>
          </w:rPr>
          <w:delText>以及R</w:delText>
        </w:r>
        <w:r w:rsidRPr="003D46AD" w:rsidDel="003860D6">
          <w:rPr>
            <w:rFonts w:ascii="宋体"/>
            <w:sz w:val="24"/>
          </w:rPr>
          <w:delText>语言的</w:delText>
        </w:r>
        <w:r w:rsidR="003D46AD" w:rsidRPr="003D46AD" w:rsidDel="003860D6">
          <w:rPr>
            <w:rFonts w:ascii="宋体" w:hint="eastAsia"/>
            <w:sz w:val="24"/>
          </w:rPr>
          <w:delText>运用</w:delText>
        </w:r>
        <w:r w:rsidR="003D46AD" w:rsidRPr="003D46AD" w:rsidDel="003860D6">
          <w:rPr>
            <w:rFonts w:ascii="宋体"/>
            <w:sz w:val="24"/>
          </w:rPr>
          <w:delText>，</w:delText>
        </w:r>
        <w:r w:rsidR="003D46AD" w:rsidRPr="003D46AD" w:rsidDel="003860D6">
          <w:rPr>
            <w:rFonts w:ascii="宋体" w:hint="eastAsia"/>
            <w:sz w:val="24"/>
          </w:rPr>
          <w:delText>了解</w:delText>
        </w:r>
        <w:r w:rsidR="003D46AD" w:rsidRPr="003D46AD" w:rsidDel="003860D6">
          <w:rPr>
            <w:rFonts w:ascii="宋体"/>
            <w:sz w:val="24"/>
          </w:rPr>
          <w:delText>深度学习以及转录组学的发展现状和应用。</w:delText>
        </w:r>
        <w:commentRangeEnd w:id="128"/>
        <w:r w:rsidR="008F7288" w:rsidDel="003860D6">
          <w:rPr>
            <w:rStyle w:val="a7"/>
          </w:rPr>
          <w:commentReference w:id="128"/>
        </w:r>
      </w:del>
    </w:p>
    <w:p w14:paraId="63376E4A" w14:textId="77777777" w:rsidR="003F4F2A" w:rsidRPr="00E42F34" w:rsidRDefault="003F4F2A" w:rsidP="003F4F2A">
      <w:pPr>
        <w:numPr>
          <w:ilvl w:val="0"/>
          <w:numId w:val="1"/>
        </w:numPr>
        <w:spacing w:beforeLines="100" w:before="447" w:afterLines="100" w:after="447"/>
        <w:rPr>
          <w:rFonts w:ascii="宋体" w:hAnsi="宋体"/>
          <w:color w:val="FF0000"/>
          <w:sz w:val="24"/>
          <w:rPrChange w:id="130" w:author="Lee Pittacus" w:date="2019-05-13T06:36:00Z">
            <w:rPr>
              <w:rFonts w:ascii="宋体" w:hAnsi="宋体"/>
              <w:sz w:val="24"/>
            </w:rPr>
          </w:rPrChange>
        </w:rPr>
      </w:pPr>
      <w:del w:id="131" w:author="Lee Pittacus" w:date="2019-05-13T06:35:00Z">
        <w:r w:rsidRPr="00E42F34" w:rsidDel="00E42F34">
          <w:rPr>
            <w:rFonts w:ascii="宋体" w:hAnsi="宋体" w:hint="eastAsia"/>
            <w:color w:val="FF0000"/>
            <w:sz w:val="24"/>
            <w:rPrChange w:id="132" w:author="Lee Pittacus" w:date="2019-05-13T06:36:00Z">
              <w:rPr>
                <w:rFonts w:ascii="宋体" w:hAnsi="宋体" w:hint="eastAsia"/>
                <w:sz w:val="24"/>
              </w:rPr>
            </w:rPrChange>
          </w:rPr>
          <w:delText>分析实现</w:delText>
        </w:r>
      </w:del>
      <w:r w:rsidRPr="00E42F34">
        <w:rPr>
          <w:rFonts w:ascii="宋体" w:hAnsi="宋体" w:hint="eastAsia"/>
          <w:color w:val="FF0000"/>
          <w:sz w:val="24"/>
          <w:rPrChange w:id="133" w:author="Lee Pittacus" w:date="2019-05-13T06:36:00Z">
            <w:rPr>
              <w:rFonts w:ascii="宋体" w:hAnsi="宋体" w:hint="eastAsia"/>
              <w:sz w:val="24"/>
            </w:rPr>
          </w:rPrChange>
        </w:rPr>
        <w:t>基于</w:t>
      </w:r>
      <w:r w:rsidRPr="00E42F34">
        <w:rPr>
          <w:rFonts w:ascii="宋体" w:hAnsi="宋体"/>
          <w:color w:val="FF0000"/>
          <w:sz w:val="24"/>
          <w:rPrChange w:id="134" w:author="Lee Pittacus" w:date="2019-05-13T06:36:00Z">
            <w:rPr>
              <w:rFonts w:ascii="宋体" w:hAnsi="宋体"/>
              <w:sz w:val="24"/>
            </w:rPr>
          </w:rPrChange>
        </w:rPr>
        <w:t>L1000</w:t>
      </w:r>
      <w:ins w:id="135" w:author="Lee Pittacus" w:date="2019-05-13T06:36:00Z">
        <w:r w:rsidR="00E42F34" w:rsidRPr="00E42F34">
          <w:rPr>
            <w:rFonts w:ascii="宋体" w:hAnsi="宋体" w:hint="eastAsia"/>
            <w:color w:val="FF0000"/>
            <w:sz w:val="24"/>
            <w:rPrChange w:id="136" w:author="Lee Pittacus" w:date="2019-05-13T06:36:00Z">
              <w:rPr>
                <w:rFonts w:ascii="宋体" w:hAnsi="宋体" w:hint="eastAsia"/>
                <w:sz w:val="24"/>
              </w:rPr>
            </w:rPrChange>
          </w:rPr>
          <w:t>实验技术</w:t>
        </w:r>
      </w:ins>
      <w:r w:rsidRPr="00E42F34">
        <w:rPr>
          <w:rFonts w:ascii="宋体" w:hAnsi="宋体"/>
          <w:color w:val="FF0000"/>
          <w:sz w:val="24"/>
          <w:rPrChange w:id="137" w:author="Lee Pittacus" w:date="2019-05-13T06:36:00Z">
            <w:rPr>
              <w:rFonts w:ascii="宋体" w:hAnsi="宋体"/>
              <w:sz w:val="24"/>
            </w:rPr>
          </w:rPrChange>
        </w:rPr>
        <w:t>的CMAP</w:t>
      </w:r>
      <w:ins w:id="138" w:author="Lee Pittacus" w:date="2019-05-13T06:36:00Z">
        <w:r w:rsidR="00E42F34" w:rsidRPr="00E42F34">
          <w:rPr>
            <w:rFonts w:ascii="宋体" w:hAnsi="宋体" w:hint="eastAsia"/>
            <w:color w:val="FF0000"/>
            <w:sz w:val="24"/>
            <w:rPrChange w:id="139" w:author="Lee Pittacus" w:date="2019-05-13T06:36:00Z">
              <w:rPr>
                <w:rFonts w:ascii="宋体" w:hAnsi="宋体" w:hint="eastAsia"/>
                <w:sz w:val="24"/>
              </w:rPr>
            </w:rPrChange>
          </w:rPr>
          <w:t>及</w:t>
        </w:r>
        <w:r w:rsidR="00E42F34" w:rsidRPr="00E42F34">
          <w:rPr>
            <w:rFonts w:ascii="宋体" w:hAnsi="宋体"/>
            <w:color w:val="FF0000"/>
            <w:sz w:val="24"/>
            <w:rPrChange w:id="140" w:author="Lee Pittacus" w:date="2019-05-13T06:36:00Z">
              <w:rPr>
                <w:rFonts w:ascii="宋体" w:hAnsi="宋体"/>
                <w:sz w:val="24"/>
              </w:rPr>
            </w:rPrChange>
          </w:rPr>
          <w:t>LINCS</w:t>
        </w:r>
      </w:ins>
      <w:del w:id="141" w:author="Lee Pittacus" w:date="2019-05-13T06:35:00Z">
        <w:r w:rsidR="00364E49" w:rsidRPr="00E42F34" w:rsidDel="00E42F34">
          <w:rPr>
            <w:rFonts w:ascii="宋体" w:hAnsi="宋体" w:hint="eastAsia"/>
            <w:color w:val="FF0000"/>
            <w:sz w:val="24"/>
            <w:rPrChange w:id="142" w:author="Lee Pittacus" w:date="2019-05-13T06:36:00Z">
              <w:rPr>
                <w:rFonts w:ascii="宋体" w:hAnsi="宋体" w:hint="eastAsia"/>
                <w:sz w:val="24"/>
              </w:rPr>
            </w:rPrChange>
          </w:rPr>
          <w:delText>系统</w:delText>
        </w:r>
      </w:del>
      <w:ins w:id="143" w:author="Lee Pittacus" w:date="2019-05-13T06:35:00Z">
        <w:r w:rsidR="00E42F34" w:rsidRPr="00E42F34">
          <w:rPr>
            <w:rFonts w:ascii="宋体" w:hAnsi="宋体" w:hint="eastAsia"/>
            <w:color w:val="FF0000"/>
            <w:sz w:val="24"/>
            <w:rPrChange w:id="144" w:author="Lee Pittacus" w:date="2019-05-13T06:36:00Z">
              <w:rPr>
                <w:rFonts w:ascii="宋体" w:hAnsi="宋体" w:hint="eastAsia"/>
                <w:sz w:val="24"/>
              </w:rPr>
            </w:rPrChange>
          </w:rPr>
          <w:t>数据</w:t>
        </w:r>
      </w:ins>
      <w:ins w:id="145" w:author="Lee Pittacus" w:date="2019-05-13T06:36:00Z">
        <w:r w:rsidR="00E42F34" w:rsidRPr="00E42F34">
          <w:rPr>
            <w:rFonts w:ascii="宋体" w:hAnsi="宋体" w:hint="eastAsia"/>
            <w:color w:val="FF0000"/>
            <w:sz w:val="24"/>
            <w:rPrChange w:id="146" w:author="Lee Pittacus" w:date="2019-05-13T06:36:00Z">
              <w:rPr>
                <w:rFonts w:ascii="宋体" w:hAnsi="宋体" w:hint="eastAsia"/>
                <w:sz w:val="24"/>
              </w:rPr>
            </w:rPrChange>
          </w:rPr>
          <w:t>平台</w:t>
        </w:r>
      </w:ins>
    </w:p>
    <w:p w14:paraId="608EF0E9" w14:textId="77777777" w:rsidR="003D46AD" w:rsidRPr="003D46AD" w:rsidRDefault="003D46AD" w:rsidP="003D46AD">
      <w:pPr>
        <w:spacing w:beforeLines="100" w:before="447" w:afterLines="100" w:after="447"/>
        <w:ind w:firstLineChars="200" w:firstLine="532"/>
        <w:rPr>
          <w:rFonts w:ascii="宋体" w:hAnsi="宋体"/>
          <w:sz w:val="24"/>
        </w:rPr>
      </w:pPr>
      <w:commentRangeStart w:id="147"/>
      <w:r>
        <w:rPr>
          <w:rFonts w:ascii="宋体" w:hAnsi="宋体" w:hint="eastAsia"/>
          <w:sz w:val="24"/>
        </w:rPr>
        <w:t>分析研究</w:t>
      </w:r>
      <w:r>
        <w:rPr>
          <w:rFonts w:ascii="宋体" w:hAnsi="宋体"/>
          <w:sz w:val="24"/>
        </w:rPr>
        <w:t>基于</w:t>
      </w:r>
      <w:del w:id="148" w:author="1224302906@qq.com" w:date="2019-05-14T01:44:00Z">
        <w:r w:rsidDel="000679DA">
          <w:rPr>
            <w:rFonts w:ascii="宋体" w:hAnsi="宋体"/>
            <w:sz w:val="24"/>
          </w:rPr>
          <w:delText>LINCS</w:delText>
        </w:r>
        <w:r w:rsidDel="000679DA">
          <w:rPr>
            <w:rFonts w:ascii="宋体" w:hAnsi="宋体" w:hint="eastAsia"/>
            <w:sz w:val="24"/>
          </w:rPr>
          <w:delText>下</w:delText>
        </w:r>
      </w:del>
      <w:r>
        <w:rPr>
          <w:rFonts w:ascii="宋体" w:hAnsi="宋体"/>
          <w:sz w:val="24"/>
        </w:rPr>
        <w:t>L1000</w:t>
      </w:r>
      <w:del w:id="149" w:author="1224302906@qq.com" w:date="2019-05-14T01:44:00Z">
        <w:r w:rsidDel="000679DA">
          <w:rPr>
            <w:rFonts w:ascii="宋体" w:hAnsi="宋体"/>
            <w:sz w:val="24"/>
          </w:rPr>
          <w:delText>数据集平台</w:delText>
        </w:r>
      </w:del>
      <w:ins w:id="150" w:author="1224302906@qq.com" w:date="2019-05-14T01:44:00Z">
        <w:r w:rsidR="000679DA">
          <w:rPr>
            <w:rFonts w:ascii="宋体" w:hAnsi="宋体" w:hint="eastAsia"/>
            <w:sz w:val="24"/>
          </w:rPr>
          <w:t>实验技术</w:t>
        </w:r>
      </w:ins>
      <w:r>
        <w:rPr>
          <w:rFonts w:ascii="宋体" w:hAnsi="宋体"/>
          <w:sz w:val="24"/>
        </w:rPr>
        <w:t>的CMAP</w:t>
      </w:r>
      <w:del w:id="151" w:author="1224302906@qq.com" w:date="2019-05-14T01:44:00Z">
        <w:r w:rsidR="00364E49" w:rsidDel="000679DA">
          <w:rPr>
            <w:rFonts w:ascii="宋体" w:hAnsi="宋体" w:hint="eastAsia"/>
            <w:sz w:val="24"/>
          </w:rPr>
          <w:delText>系统</w:delText>
        </w:r>
        <w:r w:rsidDel="000679DA">
          <w:rPr>
            <w:rFonts w:ascii="宋体" w:hAnsi="宋体" w:hint="eastAsia"/>
            <w:sz w:val="24"/>
          </w:rPr>
          <w:delText>的</w:delText>
        </w:r>
      </w:del>
      <w:ins w:id="152" w:author="1224302906@qq.com" w:date="2019-05-14T01:44:00Z">
        <w:r w:rsidR="000679DA">
          <w:rPr>
            <w:rFonts w:ascii="宋体" w:hAnsi="宋体" w:hint="eastAsia"/>
            <w:sz w:val="24"/>
          </w:rPr>
          <w:t>及LINCS</w:t>
        </w:r>
        <w:r w:rsidR="000679DA">
          <w:rPr>
            <w:rFonts w:ascii="宋体" w:hAnsi="宋体"/>
            <w:sz w:val="24"/>
          </w:rPr>
          <w:t>数据平台的</w:t>
        </w:r>
      </w:ins>
      <w:r>
        <w:rPr>
          <w:rFonts w:ascii="宋体" w:hAnsi="宋体"/>
          <w:sz w:val="24"/>
        </w:rPr>
        <w:t>基本原理，</w:t>
      </w:r>
      <w:r>
        <w:rPr>
          <w:rFonts w:ascii="宋体" w:hAnsi="宋体" w:hint="eastAsia"/>
          <w:sz w:val="24"/>
        </w:rPr>
        <w:t>掌握</w:t>
      </w:r>
      <w:r>
        <w:rPr>
          <w:rFonts w:ascii="宋体" w:hAnsi="宋体"/>
          <w:sz w:val="24"/>
        </w:rPr>
        <w:t>在R语言下CMAP</w:t>
      </w:r>
      <w:ins w:id="153" w:author="1224302906@qq.com" w:date="2019-05-14T01:45:00Z">
        <w:r w:rsidR="000679DA">
          <w:rPr>
            <w:rFonts w:ascii="宋体" w:hAnsi="宋体" w:hint="eastAsia"/>
            <w:sz w:val="24"/>
          </w:rPr>
          <w:t>及</w:t>
        </w:r>
        <w:r w:rsidR="000679DA">
          <w:rPr>
            <w:rFonts w:ascii="宋体" w:hAnsi="宋体"/>
            <w:sz w:val="24"/>
          </w:rPr>
          <w:t>LINCS数据平台</w:t>
        </w:r>
      </w:ins>
      <w:r>
        <w:rPr>
          <w:rFonts w:ascii="宋体" w:hAnsi="宋体"/>
          <w:sz w:val="24"/>
        </w:rPr>
        <w:t>的应用和实现，</w:t>
      </w:r>
      <w:del w:id="154" w:author="1224302906@qq.com" w:date="2019-05-14T01:45:00Z">
        <w:r w:rsidDel="000679DA">
          <w:rPr>
            <w:rFonts w:ascii="宋体" w:hAnsi="宋体"/>
            <w:sz w:val="24"/>
          </w:rPr>
          <w:delText>重点掌握</w:delText>
        </w:r>
        <w:r w:rsidR="005C5C5D" w:rsidDel="000679DA">
          <w:rPr>
            <w:rFonts w:ascii="宋体" w:hAnsi="宋体" w:hint="eastAsia"/>
            <w:sz w:val="24"/>
          </w:rPr>
          <w:delText>计算相似</w:delText>
        </w:r>
        <w:r w:rsidDel="000679DA">
          <w:rPr>
            <w:rFonts w:ascii="宋体" w:hAnsi="宋体"/>
            <w:sz w:val="24"/>
          </w:rPr>
          <w:delText>性分数（</w:delText>
        </w:r>
        <w:r w:rsidDel="000679DA">
          <w:rPr>
            <w:rFonts w:ascii="宋体" w:hAnsi="宋体" w:hint="eastAsia"/>
            <w:sz w:val="24"/>
          </w:rPr>
          <w:delText>WTCS</w:delText>
        </w:r>
        <w:r w:rsidDel="000679DA">
          <w:rPr>
            <w:rFonts w:ascii="宋体" w:hAnsi="宋体"/>
            <w:sz w:val="24"/>
          </w:rPr>
          <w:delText>）</w:delText>
        </w:r>
        <w:r w:rsidDel="000679DA">
          <w:rPr>
            <w:rFonts w:ascii="宋体" w:hAnsi="宋体" w:hint="eastAsia"/>
            <w:sz w:val="24"/>
          </w:rPr>
          <w:delText>算法</w:delText>
        </w:r>
        <w:r w:rsidDel="000679DA">
          <w:rPr>
            <w:rFonts w:ascii="宋体" w:hAnsi="宋体"/>
            <w:sz w:val="24"/>
          </w:rPr>
          <w:delText>的实现，</w:delText>
        </w:r>
      </w:del>
      <w:r>
        <w:rPr>
          <w:rFonts w:ascii="宋体" w:hAnsi="宋体" w:hint="eastAsia"/>
          <w:sz w:val="24"/>
        </w:rPr>
        <w:t>为</w:t>
      </w:r>
      <w:r>
        <w:rPr>
          <w:rFonts w:ascii="宋体" w:hAnsi="宋体"/>
          <w:sz w:val="24"/>
        </w:rPr>
        <w:t>下</w:t>
      </w:r>
      <w:r>
        <w:rPr>
          <w:rFonts w:ascii="宋体" w:hAnsi="宋体" w:hint="eastAsia"/>
          <w:sz w:val="24"/>
        </w:rPr>
        <w:t>一步</w:t>
      </w:r>
      <w:r>
        <w:rPr>
          <w:rFonts w:ascii="宋体" w:hAnsi="宋体"/>
          <w:sz w:val="24"/>
        </w:rPr>
        <w:t>的研究做准备。</w:t>
      </w:r>
      <w:commentRangeEnd w:id="147"/>
      <w:r w:rsidR="008F7288">
        <w:rPr>
          <w:rStyle w:val="a7"/>
        </w:rPr>
        <w:commentReference w:id="147"/>
      </w:r>
    </w:p>
    <w:p w14:paraId="66BD074A" w14:textId="77777777" w:rsidR="008F7288" w:rsidRPr="008F7288" w:rsidRDefault="008F7288" w:rsidP="008F7288">
      <w:pPr>
        <w:numPr>
          <w:ilvl w:val="0"/>
          <w:numId w:val="1"/>
        </w:numPr>
        <w:spacing w:beforeLines="100" w:before="447" w:afterLines="100" w:after="447"/>
        <w:rPr>
          <w:ins w:id="155" w:author="Lee Pittacus" w:date="2019-05-13T06:36:00Z"/>
          <w:rFonts w:ascii="宋体" w:hAnsi="宋体"/>
          <w:color w:val="FF0000"/>
          <w:sz w:val="24"/>
          <w:rPrChange w:id="156" w:author="Lee Pittacus" w:date="2019-05-13T06:38:00Z">
            <w:rPr>
              <w:ins w:id="157" w:author="Lee Pittacus" w:date="2019-05-13T06:36:00Z"/>
              <w:rFonts w:ascii="宋体" w:hAnsi="宋体"/>
              <w:sz w:val="24"/>
            </w:rPr>
          </w:rPrChange>
        </w:rPr>
      </w:pPr>
      <w:ins w:id="158" w:author="Lee Pittacus" w:date="2019-05-13T06:36:00Z">
        <w:r w:rsidRPr="008F7288">
          <w:rPr>
            <w:rFonts w:ascii="宋体" w:hAnsi="宋体" w:hint="eastAsia"/>
            <w:color w:val="FF0000"/>
            <w:sz w:val="24"/>
            <w:rPrChange w:id="159" w:author="Lee Pittacus" w:date="2019-05-13T06:38:00Z">
              <w:rPr>
                <w:rFonts w:ascii="宋体" w:hAnsi="宋体" w:hint="eastAsia"/>
                <w:sz w:val="24"/>
              </w:rPr>
            </w:rPrChange>
          </w:rPr>
          <w:t>实现</w:t>
        </w:r>
      </w:ins>
      <w:ins w:id="160" w:author="Lee Pittacus" w:date="2019-05-13T06:37:00Z">
        <w:r w:rsidRPr="008F7288">
          <w:rPr>
            <w:rFonts w:ascii="宋体" w:hAnsi="宋体" w:hint="eastAsia"/>
            <w:color w:val="FF0000"/>
            <w:sz w:val="24"/>
            <w:rPrChange w:id="161" w:author="Lee Pittacus" w:date="2019-05-13T06:38:00Z">
              <w:rPr>
                <w:rFonts w:ascii="宋体" w:hAnsi="宋体" w:hint="eastAsia"/>
                <w:sz w:val="24"/>
              </w:rPr>
            </w:rPrChange>
          </w:rPr>
          <w:t>基于</w:t>
        </w:r>
      </w:ins>
      <w:ins w:id="162" w:author="Lee Pittacus" w:date="2019-05-13T06:36:00Z">
        <w:r w:rsidRPr="008F7288">
          <w:rPr>
            <w:rFonts w:ascii="宋体" w:hAnsi="宋体"/>
            <w:color w:val="FF0000"/>
            <w:sz w:val="24"/>
            <w:rPrChange w:id="163" w:author="Lee Pittacus" w:date="2019-05-13T06:38:00Z">
              <w:rPr>
                <w:rFonts w:ascii="宋体" w:hAnsi="宋体"/>
                <w:sz w:val="24"/>
              </w:rPr>
            </w:rPrChange>
          </w:rPr>
          <w:t>WTCS算法</w:t>
        </w:r>
      </w:ins>
      <w:ins w:id="164" w:author="Lee Pittacus" w:date="2019-05-13T06:37:00Z">
        <w:r w:rsidRPr="008F7288">
          <w:rPr>
            <w:rFonts w:ascii="宋体" w:hAnsi="宋体" w:hint="eastAsia"/>
            <w:color w:val="FF0000"/>
            <w:sz w:val="24"/>
            <w:rPrChange w:id="165" w:author="Lee Pittacus" w:date="2019-05-13T06:38:00Z">
              <w:rPr>
                <w:rFonts w:ascii="宋体" w:hAnsi="宋体" w:hint="eastAsia"/>
                <w:sz w:val="24"/>
              </w:rPr>
            </w:rPrChange>
          </w:rPr>
          <w:t>的药物发现分析流程，并</w:t>
        </w:r>
      </w:ins>
      <w:ins w:id="166" w:author="Lee Pittacus" w:date="2019-05-13T06:36:00Z">
        <w:r w:rsidRPr="008F7288">
          <w:rPr>
            <w:rFonts w:ascii="宋体" w:hAnsi="宋体"/>
            <w:color w:val="FF0000"/>
            <w:sz w:val="24"/>
            <w:rPrChange w:id="167" w:author="Lee Pittacus" w:date="2019-05-13T06:38:00Z">
              <w:rPr>
                <w:rFonts w:ascii="宋体" w:hAnsi="宋体"/>
                <w:sz w:val="24"/>
              </w:rPr>
            </w:rPrChange>
          </w:rPr>
          <w:t>进行优化改进</w:t>
        </w:r>
      </w:ins>
    </w:p>
    <w:p w14:paraId="7CCD8A41" w14:textId="77777777" w:rsidR="008F7288" w:rsidRPr="003D46AD" w:rsidRDefault="000679DA" w:rsidP="008F7288">
      <w:pPr>
        <w:spacing w:beforeLines="100" w:before="447" w:afterLines="100" w:after="447"/>
        <w:ind w:firstLineChars="200" w:firstLine="532"/>
        <w:rPr>
          <w:ins w:id="168" w:author="Lee Pittacus" w:date="2019-05-13T06:36:00Z"/>
          <w:rFonts w:ascii="宋体" w:hAnsi="宋体"/>
          <w:sz w:val="24"/>
        </w:rPr>
      </w:pPr>
      <w:ins w:id="169" w:author="1224302906@qq.com" w:date="2019-05-14T01:46:00Z">
        <w:r>
          <w:rPr>
            <w:rFonts w:ascii="宋体" w:hAnsi="宋体" w:hint="eastAsia"/>
            <w:sz w:val="24"/>
          </w:rPr>
          <w:t>重点</w:t>
        </w:r>
        <w:r>
          <w:rPr>
            <w:rFonts w:ascii="宋体" w:hAnsi="宋体"/>
            <w:sz w:val="24"/>
          </w:rPr>
          <w:t>掌握基于WTCS算法的药物发现</w:t>
        </w:r>
        <w:r>
          <w:rPr>
            <w:rFonts w:ascii="宋体" w:hAnsi="宋体" w:hint="eastAsia"/>
            <w:sz w:val="24"/>
          </w:rPr>
          <w:t>分析</w:t>
        </w:r>
        <w:r>
          <w:rPr>
            <w:rFonts w:ascii="宋体" w:hAnsi="宋体"/>
            <w:sz w:val="24"/>
          </w:rPr>
          <w:t>流程</w:t>
        </w:r>
      </w:ins>
      <w:ins w:id="170" w:author="1224302906@qq.com" w:date="2019-05-14T01:47:00Z">
        <w:r>
          <w:rPr>
            <w:rFonts w:ascii="宋体" w:hAnsi="宋体" w:hint="eastAsia"/>
            <w:sz w:val="24"/>
          </w:rPr>
          <w:t>并在此</w:t>
        </w:r>
        <w:r>
          <w:rPr>
            <w:rFonts w:ascii="宋体" w:hAnsi="宋体"/>
            <w:sz w:val="24"/>
          </w:rPr>
          <w:t>基础上对</w:t>
        </w:r>
        <w:r>
          <w:rPr>
            <w:rFonts w:ascii="宋体" w:hAnsi="宋体" w:hint="eastAsia"/>
            <w:sz w:val="24"/>
          </w:rPr>
          <w:t>药物</w:t>
        </w:r>
        <w:r>
          <w:rPr>
            <w:rFonts w:ascii="宋体" w:hAnsi="宋体"/>
            <w:sz w:val="24"/>
          </w:rPr>
          <w:t>发现分析流程方法进行创新，</w:t>
        </w:r>
      </w:ins>
      <w:commentRangeStart w:id="171"/>
      <w:ins w:id="172" w:author="Lee Pittacus" w:date="2019-05-13T06:36:00Z">
        <w:del w:id="173" w:author="1224302906@qq.com" w:date="2019-05-14T01:48:00Z">
          <w:r w:rsidR="008F7288" w:rsidDel="000679DA">
            <w:rPr>
              <w:rFonts w:ascii="宋体" w:hAnsi="宋体" w:hint="eastAsia"/>
              <w:sz w:val="24"/>
            </w:rPr>
            <w:delText>运用</w:delText>
          </w:r>
          <w:r w:rsidR="008F7288" w:rsidDel="000679DA">
            <w:rPr>
              <w:rFonts w:ascii="宋体" w:hAnsi="宋体"/>
              <w:sz w:val="24"/>
            </w:rPr>
            <w:delText>新的相似性算法计算指定药物</w:delText>
          </w:r>
          <w:r w:rsidR="008F7288" w:rsidDel="000679DA">
            <w:rPr>
              <w:rFonts w:ascii="宋体" w:hAnsi="宋体" w:hint="eastAsia"/>
              <w:sz w:val="24"/>
            </w:rPr>
            <w:delText>相似性</w:delText>
          </w:r>
          <w:r w:rsidR="008F7288" w:rsidDel="000679DA">
            <w:rPr>
              <w:rFonts w:ascii="宋体" w:hAnsi="宋体"/>
              <w:sz w:val="24"/>
            </w:rPr>
            <w:delText>分数</w:delText>
          </w:r>
          <w:r w:rsidR="008F7288" w:rsidDel="000679DA">
            <w:rPr>
              <w:rFonts w:ascii="宋体" w:hAnsi="宋体" w:hint="eastAsia"/>
              <w:sz w:val="24"/>
            </w:rPr>
            <w:delText>得到</w:delText>
          </w:r>
          <w:r w:rsidR="008F7288" w:rsidDel="000679DA">
            <w:rPr>
              <w:rFonts w:ascii="宋体" w:hAnsi="宋体"/>
              <w:sz w:val="24"/>
            </w:rPr>
            <w:delText>药物相似性</w:delText>
          </w:r>
          <w:r w:rsidR="008F7288" w:rsidDel="000679DA">
            <w:rPr>
              <w:rFonts w:ascii="宋体" w:hAnsi="宋体" w:hint="eastAsia"/>
              <w:sz w:val="24"/>
            </w:rPr>
            <w:delText>列表，</w:delText>
          </w:r>
        </w:del>
        <w:r w:rsidR="008F7288">
          <w:rPr>
            <w:rFonts w:ascii="宋体" w:hAnsi="宋体"/>
            <w:sz w:val="24"/>
          </w:rPr>
          <w:t>与原有的</w:t>
        </w:r>
        <w:del w:id="174" w:author="1224302906@qq.com" w:date="2019-05-14T01:48:00Z">
          <w:r w:rsidR="008F7288" w:rsidDel="000679DA">
            <w:rPr>
              <w:rFonts w:ascii="宋体" w:hAnsi="宋体"/>
              <w:sz w:val="24"/>
            </w:rPr>
            <w:delText>结果</w:delText>
          </w:r>
        </w:del>
      </w:ins>
      <w:ins w:id="175" w:author="1224302906@qq.com" w:date="2019-05-14T01:48:00Z">
        <w:r>
          <w:rPr>
            <w:rFonts w:ascii="宋体" w:hAnsi="宋体" w:hint="eastAsia"/>
            <w:sz w:val="24"/>
          </w:rPr>
          <w:t>分析方法</w:t>
        </w:r>
      </w:ins>
      <w:ins w:id="176" w:author="Lee Pittacus" w:date="2019-05-13T06:36:00Z">
        <w:r w:rsidR="008F7288">
          <w:rPr>
            <w:rFonts w:ascii="宋体" w:hAnsi="宋体"/>
            <w:sz w:val="24"/>
          </w:rPr>
          <w:t>进行</w:t>
        </w:r>
        <w:r w:rsidR="008F7288">
          <w:rPr>
            <w:rFonts w:ascii="宋体" w:hAnsi="宋体" w:hint="eastAsia"/>
            <w:sz w:val="24"/>
          </w:rPr>
          <w:t>交叉</w:t>
        </w:r>
        <w:r w:rsidR="008F7288">
          <w:rPr>
            <w:rFonts w:ascii="宋体" w:hAnsi="宋体"/>
            <w:sz w:val="24"/>
          </w:rPr>
          <w:t>对比并</w:t>
        </w:r>
        <w:r w:rsidR="008F7288">
          <w:rPr>
            <w:rFonts w:ascii="宋体" w:hAnsi="宋体" w:hint="eastAsia"/>
            <w:sz w:val="24"/>
          </w:rPr>
          <w:t>提出</w:t>
        </w:r>
        <w:r w:rsidR="008F7288">
          <w:rPr>
            <w:rFonts w:ascii="宋体" w:hAnsi="宋体"/>
            <w:sz w:val="24"/>
          </w:rPr>
          <w:t>优化改进</w:t>
        </w:r>
        <w:r w:rsidR="008F7288">
          <w:rPr>
            <w:rFonts w:ascii="宋体" w:hAnsi="宋体" w:hint="eastAsia"/>
            <w:sz w:val="24"/>
          </w:rPr>
          <w:t>。</w:t>
        </w:r>
      </w:ins>
      <w:commentRangeEnd w:id="171"/>
      <w:ins w:id="177" w:author="Lee Pittacus" w:date="2019-05-13T06:37:00Z">
        <w:r w:rsidR="008F7288">
          <w:rPr>
            <w:rStyle w:val="a7"/>
          </w:rPr>
          <w:commentReference w:id="171"/>
        </w:r>
      </w:ins>
    </w:p>
    <w:p w14:paraId="743DE0C9" w14:textId="77777777" w:rsidR="003F4F2A" w:rsidRPr="00A927F3" w:rsidRDefault="008F7288" w:rsidP="003F4F2A">
      <w:pPr>
        <w:numPr>
          <w:ilvl w:val="0"/>
          <w:numId w:val="1"/>
        </w:numPr>
        <w:spacing w:beforeLines="100" w:before="447" w:afterLines="100" w:after="447"/>
        <w:rPr>
          <w:rFonts w:ascii="宋体" w:hAnsi="宋体"/>
          <w:sz w:val="24"/>
        </w:rPr>
      </w:pPr>
      <w:ins w:id="178" w:author="Lee Pittacus" w:date="2019-05-13T06:41:00Z">
        <w:r w:rsidRPr="007D177D">
          <w:rPr>
            <w:rFonts w:ascii="宋体" w:hAnsi="宋体" w:hint="eastAsia"/>
            <w:color w:val="FF0000"/>
            <w:sz w:val="24"/>
            <w:rPrChange w:id="179" w:author="Lee Pittacus" w:date="2019-05-13T06:54:00Z">
              <w:rPr>
                <w:rFonts w:ascii="宋体" w:hAnsi="宋体" w:hint="eastAsia"/>
                <w:sz w:val="24"/>
              </w:rPr>
            </w:rPrChange>
          </w:rPr>
          <w:t>针对抗真菌药物</w:t>
        </w:r>
      </w:ins>
      <w:ins w:id="180" w:author="Lee Pittacus" w:date="2019-05-13T06:54:00Z">
        <w:r w:rsidR="007A7E40" w:rsidRPr="007D177D">
          <w:rPr>
            <w:rFonts w:ascii="宋体" w:hAnsi="宋体" w:hint="eastAsia"/>
            <w:color w:val="FF0000"/>
            <w:sz w:val="24"/>
            <w:rPrChange w:id="181" w:author="Lee Pittacus" w:date="2019-05-13T06:54:00Z">
              <w:rPr>
                <w:rFonts w:ascii="宋体" w:hAnsi="宋体" w:hint="eastAsia"/>
                <w:sz w:val="24"/>
              </w:rPr>
            </w:rPrChange>
          </w:rPr>
          <w:t>发现需要</w:t>
        </w:r>
      </w:ins>
      <w:ins w:id="182" w:author="Lee Pittacus" w:date="2019-05-13T06:41:00Z">
        <w:r w:rsidRPr="007D177D">
          <w:rPr>
            <w:rFonts w:ascii="宋体" w:hAnsi="宋体" w:hint="eastAsia"/>
            <w:color w:val="FF0000"/>
            <w:sz w:val="24"/>
            <w:rPrChange w:id="183" w:author="Lee Pittacus" w:date="2019-05-13T06:54:00Z">
              <w:rPr>
                <w:rFonts w:ascii="宋体" w:hAnsi="宋体" w:hint="eastAsia"/>
                <w:sz w:val="24"/>
              </w:rPr>
            </w:rPrChange>
          </w:rPr>
          <w:t>，应用</w:t>
        </w:r>
      </w:ins>
      <w:del w:id="184" w:author="Lee Pittacus" w:date="2019-05-13T06:41:00Z">
        <w:r w:rsidR="003F4F2A" w:rsidRPr="007D177D" w:rsidDel="008F7288">
          <w:rPr>
            <w:rFonts w:ascii="宋体" w:hAnsi="宋体" w:hint="eastAsia"/>
            <w:color w:val="FF0000"/>
            <w:sz w:val="24"/>
            <w:rPrChange w:id="185" w:author="Lee Pittacus" w:date="2019-05-13T06:54:00Z">
              <w:rPr>
                <w:rFonts w:ascii="宋体" w:hAnsi="宋体" w:hint="eastAsia"/>
                <w:sz w:val="24"/>
              </w:rPr>
            </w:rPrChange>
          </w:rPr>
          <w:delText>设计</w:delText>
        </w:r>
      </w:del>
      <w:r w:rsidR="003F4F2A" w:rsidRPr="007D177D">
        <w:rPr>
          <w:rFonts w:ascii="宋体" w:hAnsi="宋体"/>
          <w:color w:val="FF0000"/>
          <w:sz w:val="24"/>
          <w:rPrChange w:id="186" w:author="Lee Pittacus" w:date="2019-05-13T06:54:00Z">
            <w:rPr>
              <w:rFonts w:ascii="宋体" w:hAnsi="宋体"/>
              <w:sz w:val="24"/>
            </w:rPr>
          </w:rPrChange>
        </w:rPr>
        <w:t>药物计算筛选方法</w:t>
      </w:r>
      <w:ins w:id="187" w:author="Lee Pittacus" w:date="2019-05-13T06:54:00Z">
        <w:r w:rsidR="007A7E40" w:rsidRPr="007D177D">
          <w:rPr>
            <w:rFonts w:ascii="宋体" w:hAnsi="宋体" w:hint="eastAsia"/>
            <w:color w:val="FF0000"/>
            <w:sz w:val="24"/>
            <w:rPrChange w:id="188" w:author="Lee Pittacus" w:date="2019-05-13T06:54:00Z">
              <w:rPr>
                <w:rFonts w:ascii="宋体" w:hAnsi="宋体" w:hint="eastAsia"/>
                <w:sz w:val="24"/>
              </w:rPr>
            </w:rPrChange>
          </w:rPr>
          <w:t>完成预测分析，</w:t>
        </w:r>
      </w:ins>
      <w:del w:id="189" w:author="Lee Pittacus" w:date="2019-05-13T06:54:00Z">
        <w:r w:rsidR="003F4F2A" w:rsidRPr="007D177D" w:rsidDel="007A7E40">
          <w:rPr>
            <w:rFonts w:ascii="宋体" w:hAnsi="宋体"/>
            <w:color w:val="FF0000"/>
            <w:sz w:val="24"/>
            <w:rPrChange w:id="190" w:author="Lee Pittacus" w:date="2019-05-13T06:54:00Z">
              <w:rPr>
                <w:rFonts w:ascii="宋体" w:hAnsi="宋体"/>
                <w:sz w:val="24"/>
              </w:rPr>
            </w:rPrChange>
          </w:rPr>
          <w:delText>并</w:delText>
        </w:r>
      </w:del>
      <w:ins w:id="191" w:author="Lee Pittacus" w:date="2019-05-13T06:41:00Z">
        <w:r w:rsidRPr="007D177D">
          <w:rPr>
            <w:rFonts w:ascii="宋体" w:hAnsi="宋体" w:hint="eastAsia"/>
            <w:color w:val="FF0000"/>
            <w:sz w:val="24"/>
            <w:rPrChange w:id="192" w:author="Lee Pittacus" w:date="2019-05-13T06:54:00Z">
              <w:rPr>
                <w:rFonts w:ascii="宋体" w:hAnsi="宋体" w:hint="eastAsia"/>
                <w:sz w:val="24"/>
              </w:rPr>
            </w:rPrChange>
          </w:rPr>
          <w:t>给出</w:t>
        </w:r>
      </w:ins>
      <w:ins w:id="193" w:author="Lee Pittacus" w:date="2019-05-13T06:54:00Z">
        <w:r w:rsidR="007A7E40" w:rsidRPr="007D177D">
          <w:rPr>
            <w:rFonts w:ascii="宋体" w:hAnsi="宋体" w:hint="eastAsia"/>
            <w:color w:val="FF0000"/>
            <w:sz w:val="24"/>
            <w:rPrChange w:id="194" w:author="Lee Pittacus" w:date="2019-05-13T06:54:00Z">
              <w:rPr>
                <w:rFonts w:ascii="宋体" w:hAnsi="宋体" w:hint="eastAsia"/>
                <w:sz w:val="24"/>
              </w:rPr>
            </w:rPrChange>
          </w:rPr>
          <w:t>可验证</w:t>
        </w:r>
      </w:ins>
      <w:ins w:id="195" w:author="Lee Pittacus" w:date="2019-05-13T06:41:00Z">
        <w:r w:rsidRPr="007D177D">
          <w:rPr>
            <w:rFonts w:ascii="宋体" w:hAnsi="宋体" w:hint="eastAsia"/>
            <w:color w:val="FF0000"/>
            <w:sz w:val="24"/>
            <w:rPrChange w:id="196" w:author="Lee Pittacus" w:date="2019-05-13T06:54:00Z">
              <w:rPr>
                <w:rFonts w:ascii="宋体" w:hAnsi="宋体" w:hint="eastAsia"/>
                <w:sz w:val="24"/>
              </w:rPr>
            </w:rPrChange>
          </w:rPr>
          <w:t>方案</w:t>
        </w:r>
      </w:ins>
      <w:del w:id="197" w:author="Lee Pittacus" w:date="2019-05-13T06:41:00Z">
        <w:r w:rsidR="003F4F2A" w:rsidRPr="00A927F3" w:rsidDel="008F7288">
          <w:rPr>
            <w:rFonts w:ascii="宋体" w:hAnsi="宋体" w:hint="eastAsia"/>
            <w:sz w:val="24"/>
          </w:rPr>
          <w:delText>验证</w:delText>
        </w:r>
      </w:del>
    </w:p>
    <w:p w14:paraId="04E584EC" w14:textId="77777777" w:rsidR="003D46AD" w:rsidRPr="003D46AD" w:rsidRDefault="003D46AD" w:rsidP="003D46AD">
      <w:pPr>
        <w:spacing w:beforeLines="100" w:before="447" w:afterLines="100" w:after="447"/>
        <w:ind w:firstLineChars="200" w:firstLine="532"/>
        <w:rPr>
          <w:rFonts w:ascii="宋体" w:hAnsi="宋体"/>
          <w:sz w:val="24"/>
        </w:rPr>
      </w:pPr>
      <w:r>
        <w:rPr>
          <w:rFonts w:ascii="宋体" w:hAnsi="宋体" w:hint="eastAsia"/>
          <w:sz w:val="24"/>
        </w:rPr>
        <w:lastRenderedPageBreak/>
        <w:t>利用WTCS</w:t>
      </w:r>
      <w:r>
        <w:rPr>
          <w:rFonts w:ascii="宋体" w:hAnsi="宋体"/>
          <w:sz w:val="24"/>
        </w:rPr>
        <w:t>算法设计药物计算筛选方法以得到</w:t>
      </w:r>
      <w:r>
        <w:rPr>
          <w:rFonts w:ascii="宋体" w:hAnsi="宋体" w:hint="eastAsia"/>
          <w:sz w:val="24"/>
        </w:rPr>
        <w:t>指定</w:t>
      </w:r>
      <w:r>
        <w:rPr>
          <w:rFonts w:ascii="宋体" w:hAnsi="宋体"/>
          <w:sz w:val="24"/>
        </w:rPr>
        <w:t>药物的</w:t>
      </w:r>
      <w:r>
        <w:rPr>
          <w:rFonts w:ascii="宋体" w:hAnsi="宋体" w:hint="eastAsia"/>
          <w:sz w:val="24"/>
        </w:rPr>
        <w:t>药物</w:t>
      </w:r>
      <w:r>
        <w:rPr>
          <w:rFonts w:ascii="宋体" w:hAnsi="宋体"/>
          <w:sz w:val="24"/>
        </w:rPr>
        <w:t>相似性列表</w:t>
      </w:r>
      <w:r>
        <w:rPr>
          <w:rFonts w:ascii="宋体" w:hAnsi="宋体" w:hint="eastAsia"/>
          <w:sz w:val="24"/>
        </w:rPr>
        <w:t>，</w:t>
      </w:r>
      <w:commentRangeStart w:id="198"/>
      <w:r w:rsidR="005C5C5D">
        <w:rPr>
          <w:rFonts w:ascii="宋体" w:hAnsi="宋体" w:hint="eastAsia"/>
          <w:sz w:val="24"/>
        </w:rPr>
        <w:t>并</w:t>
      </w:r>
      <w:r w:rsidR="005C5C5D">
        <w:rPr>
          <w:rFonts w:ascii="宋体" w:hAnsi="宋体"/>
          <w:sz w:val="24"/>
        </w:rPr>
        <w:t>进行正确性验证，</w:t>
      </w:r>
      <w:commentRangeEnd w:id="198"/>
      <w:r w:rsidR="008F7288">
        <w:rPr>
          <w:rStyle w:val="a7"/>
        </w:rPr>
        <w:commentReference w:id="198"/>
      </w:r>
      <w:r w:rsidR="005C5C5D">
        <w:rPr>
          <w:rFonts w:ascii="宋体" w:hAnsi="宋体" w:hint="eastAsia"/>
          <w:sz w:val="24"/>
        </w:rPr>
        <w:t>接着利用</w:t>
      </w:r>
      <w:r w:rsidR="005C5C5D">
        <w:rPr>
          <w:rFonts w:ascii="宋体" w:hAnsi="宋体"/>
          <w:sz w:val="24"/>
        </w:rPr>
        <w:t>此方法进行抗真菌的药物预测。</w:t>
      </w:r>
    </w:p>
    <w:p w14:paraId="7428F59F" w14:textId="77777777" w:rsidR="003F4F2A" w:rsidDel="008F7288" w:rsidRDefault="003F4F2A" w:rsidP="003F4F2A">
      <w:pPr>
        <w:numPr>
          <w:ilvl w:val="0"/>
          <w:numId w:val="1"/>
        </w:numPr>
        <w:spacing w:beforeLines="100" w:before="447" w:afterLines="100" w:after="447"/>
        <w:rPr>
          <w:del w:id="199" w:author="Lee Pittacus" w:date="2019-05-13T06:36:00Z"/>
          <w:rFonts w:ascii="宋体" w:hAnsi="宋体"/>
          <w:sz w:val="24"/>
        </w:rPr>
      </w:pPr>
      <w:del w:id="200" w:author="Lee Pittacus" w:date="2019-05-13T06:36:00Z">
        <w:r w:rsidRPr="003D46AD" w:rsidDel="008F7288">
          <w:rPr>
            <w:rFonts w:ascii="宋体" w:hAnsi="宋体" w:hint="eastAsia"/>
            <w:sz w:val="24"/>
          </w:rPr>
          <w:delText>对</w:delText>
        </w:r>
        <w:r w:rsidR="00364E49" w:rsidDel="008F7288">
          <w:rPr>
            <w:rFonts w:ascii="宋体" w:hAnsi="宋体"/>
            <w:sz w:val="24"/>
          </w:rPr>
          <w:delText>WTCS</w:delText>
        </w:r>
        <w:r w:rsidRPr="003D46AD" w:rsidDel="008F7288">
          <w:rPr>
            <w:rFonts w:ascii="宋体" w:hAnsi="宋体"/>
            <w:sz w:val="24"/>
          </w:rPr>
          <w:delText>算法进行优化改进</w:delText>
        </w:r>
      </w:del>
    </w:p>
    <w:p w14:paraId="6263D530" w14:textId="77777777" w:rsidR="005C5C5D" w:rsidRPr="003D46AD" w:rsidDel="008F7288" w:rsidRDefault="005C5C5D" w:rsidP="005C5C5D">
      <w:pPr>
        <w:spacing w:beforeLines="100" w:before="447" w:afterLines="100" w:after="447"/>
        <w:ind w:firstLineChars="200" w:firstLine="532"/>
        <w:rPr>
          <w:del w:id="201" w:author="Lee Pittacus" w:date="2019-05-13T06:36:00Z"/>
          <w:rFonts w:ascii="宋体" w:hAnsi="宋体"/>
          <w:sz w:val="24"/>
        </w:rPr>
      </w:pPr>
      <w:del w:id="202" w:author="Lee Pittacus" w:date="2019-05-13T06:36:00Z">
        <w:r w:rsidDel="008F7288">
          <w:rPr>
            <w:rFonts w:ascii="宋体" w:hAnsi="宋体" w:hint="eastAsia"/>
            <w:sz w:val="24"/>
          </w:rPr>
          <w:delText>运用</w:delText>
        </w:r>
        <w:r w:rsidDel="008F7288">
          <w:rPr>
            <w:rFonts w:ascii="宋体" w:hAnsi="宋体"/>
            <w:sz w:val="24"/>
          </w:rPr>
          <w:delText>新的相似性算法计算指定药物</w:delText>
        </w:r>
        <w:r w:rsidDel="008F7288">
          <w:rPr>
            <w:rFonts w:ascii="宋体" w:hAnsi="宋体" w:hint="eastAsia"/>
            <w:sz w:val="24"/>
          </w:rPr>
          <w:delText>相似性</w:delText>
        </w:r>
        <w:r w:rsidDel="008F7288">
          <w:rPr>
            <w:rFonts w:ascii="宋体" w:hAnsi="宋体"/>
            <w:sz w:val="24"/>
          </w:rPr>
          <w:delText>分数</w:delText>
        </w:r>
        <w:r w:rsidDel="008F7288">
          <w:rPr>
            <w:rFonts w:ascii="宋体" w:hAnsi="宋体" w:hint="eastAsia"/>
            <w:sz w:val="24"/>
          </w:rPr>
          <w:delText>得到</w:delText>
        </w:r>
        <w:r w:rsidDel="008F7288">
          <w:rPr>
            <w:rFonts w:ascii="宋体" w:hAnsi="宋体"/>
            <w:sz w:val="24"/>
          </w:rPr>
          <w:delText>药物相似性</w:delText>
        </w:r>
        <w:r w:rsidDel="008F7288">
          <w:rPr>
            <w:rFonts w:ascii="宋体" w:hAnsi="宋体" w:hint="eastAsia"/>
            <w:sz w:val="24"/>
          </w:rPr>
          <w:delText>列表，</w:delText>
        </w:r>
        <w:r w:rsidDel="008F7288">
          <w:rPr>
            <w:rFonts w:ascii="宋体" w:hAnsi="宋体"/>
            <w:sz w:val="24"/>
          </w:rPr>
          <w:delText>与原有的结果进行</w:delText>
        </w:r>
        <w:r w:rsidDel="008F7288">
          <w:rPr>
            <w:rFonts w:ascii="宋体" w:hAnsi="宋体" w:hint="eastAsia"/>
            <w:sz w:val="24"/>
          </w:rPr>
          <w:delText>交叉</w:delText>
        </w:r>
        <w:r w:rsidDel="008F7288">
          <w:rPr>
            <w:rFonts w:ascii="宋体" w:hAnsi="宋体"/>
            <w:sz w:val="24"/>
          </w:rPr>
          <w:delText>对比并</w:delText>
        </w:r>
        <w:r w:rsidDel="008F7288">
          <w:rPr>
            <w:rFonts w:ascii="宋体" w:hAnsi="宋体" w:hint="eastAsia"/>
            <w:sz w:val="24"/>
          </w:rPr>
          <w:delText>提出</w:delText>
        </w:r>
        <w:r w:rsidDel="008F7288">
          <w:rPr>
            <w:rFonts w:ascii="宋体" w:hAnsi="宋体"/>
            <w:sz w:val="24"/>
          </w:rPr>
          <w:delText>优化改进</w:delText>
        </w:r>
        <w:r w:rsidDel="008F7288">
          <w:rPr>
            <w:rFonts w:ascii="宋体" w:hAnsi="宋体" w:hint="eastAsia"/>
            <w:sz w:val="24"/>
          </w:rPr>
          <w:delText>。</w:delText>
        </w:r>
      </w:del>
    </w:p>
    <w:p w14:paraId="2AF6792A" w14:textId="77777777" w:rsidR="00210848" w:rsidRDefault="005C5C5D" w:rsidP="00ED4ACD">
      <w:pPr>
        <w:spacing w:beforeLines="100" w:before="447" w:afterLines="100" w:after="447"/>
        <w:rPr>
          <w:rFonts w:eastAsia="黑体"/>
          <w:sz w:val="28"/>
          <w:szCs w:val="28"/>
        </w:rPr>
      </w:pPr>
      <w:r w:rsidRPr="00565275">
        <w:rPr>
          <w:rFonts w:eastAsia="黑体" w:hint="eastAsia"/>
          <w:sz w:val="28"/>
          <w:szCs w:val="28"/>
        </w:rPr>
        <w:t>1.3</w:t>
      </w:r>
      <w:r w:rsidRPr="00565275">
        <w:rPr>
          <w:rFonts w:eastAsia="黑体"/>
          <w:sz w:val="28"/>
          <w:szCs w:val="28"/>
        </w:rPr>
        <w:t>研究现状及发展趋势</w:t>
      </w:r>
    </w:p>
    <w:p w14:paraId="4C931B38" w14:textId="77777777" w:rsidR="00565275" w:rsidRDefault="00565275" w:rsidP="00565275">
      <w:pPr>
        <w:rPr>
          <w:rFonts w:eastAsia="黑体"/>
          <w:sz w:val="24"/>
        </w:rPr>
      </w:pPr>
      <w:r w:rsidRPr="00565275">
        <w:rPr>
          <w:rFonts w:eastAsia="黑体" w:hint="eastAsia"/>
          <w:sz w:val="24"/>
        </w:rPr>
        <w:t>1.3.1</w:t>
      </w:r>
      <w:r w:rsidRPr="00565275">
        <w:rPr>
          <w:rFonts w:eastAsia="黑体" w:hint="eastAsia"/>
          <w:sz w:val="24"/>
        </w:rPr>
        <w:t>研究现状</w:t>
      </w:r>
    </w:p>
    <w:p w14:paraId="428820D0" w14:textId="77777777" w:rsidR="00565275" w:rsidRPr="00976A92" w:rsidRDefault="00565275" w:rsidP="00976A92">
      <w:pPr>
        <w:spacing w:beforeLines="100" w:before="447" w:afterLines="100" w:after="447"/>
        <w:ind w:firstLineChars="200" w:firstLine="532"/>
        <w:rPr>
          <w:rFonts w:ascii="宋体" w:hAnsi="宋体"/>
          <w:sz w:val="24"/>
        </w:rPr>
      </w:pPr>
      <w:r w:rsidRPr="00976A92">
        <w:rPr>
          <w:rFonts w:ascii="宋体" w:hAnsi="宋体" w:hint="eastAsia"/>
          <w:sz w:val="24"/>
        </w:rPr>
        <w:t>由于</w:t>
      </w:r>
      <w:r w:rsidRPr="00976A92">
        <w:rPr>
          <w:rFonts w:ascii="宋体" w:hAnsi="宋体"/>
          <w:sz w:val="24"/>
        </w:rPr>
        <w:t>高通量技术的不断发展，近</w:t>
      </w:r>
      <w:r w:rsidRPr="00976A92">
        <w:rPr>
          <w:rFonts w:ascii="宋体" w:hAnsi="宋体" w:hint="eastAsia"/>
          <w:sz w:val="24"/>
        </w:rPr>
        <w:t>年</w:t>
      </w:r>
      <w:r w:rsidRPr="00976A92">
        <w:rPr>
          <w:rFonts w:ascii="宋体" w:hAnsi="宋体"/>
          <w:sz w:val="24"/>
        </w:rPr>
        <w:t>来已经获得了大量的生物和医学数据，其中组学数据</w:t>
      </w:r>
      <w:r w:rsidRPr="00976A92">
        <w:rPr>
          <w:rFonts w:ascii="宋体" w:hAnsi="宋体" w:hint="eastAsia"/>
          <w:sz w:val="24"/>
        </w:rPr>
        <w:t>的</w:t>
      </w:r>
      <w:r w:rsidRPr="00976A92">
        <w:rPr>
          <w:rFonts w:ascii="宋体" w:hAnsi="宋体"/>
          <w:sz w:val="24"/>
        </w:rPr>
        <w:t>积累</w:t>
      </w:r>
      <w:r w:rsidRPr="00976A92">
        <w:rPr>
          <w:rFonts w:ascii="宋体" w:hAnsi="宋体" w:hint="eastAsia"/>
          <w:sz w:val="24"/>
        </w:rPr>
        <w:t>尤为</w:t>
      </w:r>
      <w:r w:rsidRPr="00976A92">
        <w:rPr>
          <w:rFonts w:ascii="宋体" w:hAnsi="宋体"/>
          <w:sz w:val="24"/>
        </w:rPr>
        <w:t>突出。随着</w:t>
      </w:r>
      <w:r w:rsidRPr="00976A92">
        <w:rPr>
          <w:rFonts w:ascii="宋体" w:hAnsi="宋体" w:hint="eastAsia"/>
          <w:sz w:val="24"/>
        </w:rPr>
        <w:t>深度</w:t>
      </w:r>
      <w:r w:rsidRPr="00976A92">
        <w:rPr>
          <w:rFonts w:ascii="宋体" w:hAnsi="宋体"/>
          <w:sz w:val="24"/>
        </w:rPr>
        <w:t>学</w:t>
      </w:r>
      <w:r w:rsidRPr="00976A92">
        <w:rPr>
          <w:rFonts w:ascii="宋体" w:hAnsi="宋体" w:hint="eastAsia"/>
          <w:sz w:val="24"/>
        </w:rPr>
        <w:t>习</w:t>
      </w:r>
      <w:r w:rsidRPr="00976A92">
        <w:rPr>
          <w:rFonts w:ascii="宋体" w:hAnsi="宋体"/>
          <w:sz w:val="24"/>
        </w:rPr>
        <w:t>技术的不断普及，国内外许多学者和科研工作者尝试将深度学习技术应用</w:t>
      </w:r>
      <w:r w:rsidRPr="00976A92">
        <w:rPr>
          <w:rFonts w:ascii="宋体" w:hAnsi="宋体" w:hint="eastAsia"/>
          <w:sz w:val="24"/>
        </w:rPr>
        <w:t>在</w:t>
      </w:r>
      <w:r w:rsidRPr="00976A92">
        <w:rPr>
          <w:rFonts w:ascii="宋体" w:hAnsi="宋体"/>
          <w:sz w:val="24"/>
        </w:rPr>
        <w:t>组学数据的分析处理中。Verily Life Science公司开发</w:t>
      </w:r>
      <w:r w:rsidR="008F1F0B" w:rsidRPr="00976A92">
        <w:rPr>
          <w:rFonts w:ascii="宋体" w:hAnsi="宋体" w:hint="eastAsia"/>
          <w:sz w:val="24"/>
        </w:rPr>
        <w:t>了</w:t>
      </w:r>
      <w:r w:rsidRPr="00976A92">
        <w:rPr>
          <w:rFonts w:ascii="宋体" w:hAnsi="宋体"/>
          <w:sz w:val="24"/>
        </w:rPr>
        <w:t>一种</w:t>
      </w:r>
      <w:r w:rsidR="008F1F0B" w:rsidRPr="00976A92">
        <w:rPr>
          <w:rFonts w:ascii="宋体" w:hAnsi="宋体" w:hint="eastAsia"/>
          <w:sz w:val="24"/>
        </w:rPr>
        <w:t>能够</w:t>
      </w:r>
      <w:r w:rsidR="008F1F0B" w:rsidRPr="00976A92">
        <w:rPr>
          <w:rFonts w:ascii="宋体" w:hAnsi="宋体"/>
          <w:sz w:val="24"/>
        </w:rPr>
        <w:t>先将基因组数据转化为图像</w:t>
      </w:r>
      <w:r w:rsidR="008F1F0B" w:rsidRPr="00976A92">
        <w:rPr>
          <w:rFonts w:ascii="宋体" w:hAnsi="宋体" w:hint="eastAsia"/>
          <w:sz w:val="24"/>
        </w:rPr>
        <w:t>、</w:t>
      </w:r>
      <w:r w:rsidR="008F1F0B" w:rsidRPr="00976A92">
        <w:rPr>
          <w:rFonts w:ascii="宋体" w:hAnsi="宋体"/>
          <w:sz w:val="24"/>
        </w:rPr>
        <w:t>接着再对图像数据进行研究分析的深度学习软件Deep Variant，利用这个软件可以发现单核苷酸多态性（</w:t>
      </w:r>
      <w:r w:rsidR="008F1F0B" w:rsidRPr="00976A92">
        <w:rPr>
          <w:rFonts w:ascii="宋体" w:hAnsi="宋体" w:hint="eastAsia"/>
          <w:sz w:val="24"/>
        </w:rPr>
        <w:t>SNP</w:t>
      </w:r>
      <w:r w:rsidR="008F1F0B" w:rsidRPr="00976A92">
        <w:rPr>
          <w:rFonts w:ascii="宋体" w:hAnsi="宋体"/>
          <w:sz w:val="24"/>
        </w:rPr>
        <w:t>）</w:t>
      </w:r>
      <w:r w:rsidR="008F1F0B" w:rsidRPr="00976A92">
        <w:rPr>
          <w:rFonts w:ascii="宋体" w:hAnsi="宋体" w:hint="eastAsia"/>
          <w:sz w:val="24"/>
        </w:rPr>
        <w:t>这种</w:t>
      </w:r>
      <w:r w:rsidR="008F1F0B" w:rsidRPr="00976A92">
        <w:rPr>
          <w:rFonts w:ascii="宋体" w:hAnsi="宋体"/>
          <w:sz w:val="24"/>
        </w:rPr>
        <w:t>常见的基因组变异</w:t>
      </w:r>
      <w:r w:rsidR="008F1F0B" w:rsidRPr="00976A92">
        <w:rPr>
          <w:rFonts w:ascii="宋体" w:hAnsi="宋体" w:hint="eastAsia"/>
          <w:sz w:val="24"/>
        </w:rPr>
        <w:t>且</w:t>
      </w:r>
      <w:r w:rsidR="008F1F0B" w:rsidRPr="00976A92">
        <w:rPr>
          <w:rFonts w:ascii="宋体" w:hAnsi="宋体"/>
          <w:sz w:val="24"/>
        </w:rPr>
        <w:t>出错率显著低于传统方法；</w:t>
      </w:r>
      <w:r w:rsidR="008F1F0B" w:rsidRPr="00976A92">
        <w:rPr>
          <w:rFonts w:ascii="宋体" w:hAnsi="宋体" w:hint="eastAsia"/>
          <w:sz w:val="24"/>
        </w:rPr>
        <w:t>加拿大</w:t>
      </w:r>
      <w:r w:rsidR="008F1F0B" w:rsidRPr="00976A92">
        <w:rPr>
          <w:rFonts w:ascii="宋体" w:hAnsi="宋体"/>
          <w:sz w:val="24"/>
        </w:rPr>
        <w:t>滑铁卢大学Ibrahim等</w:t>
      </w:r>
      <w:r w:rsidR="008F1F0B" w:rsidRPr="00976A92">
        <w:rPr>
          <w:rFonts w:ascii="宋体" w:hAnsi="宋体" w:hint="eastAsia"/>
          <w:sz w:val="24"/>
        </w:rPr>
        <w:t>人利用</w:t>
      </w:r>
      <w:r w:rsidR="008F1F0B" w:rsidRPr="00976A92">
        <w:rPr>
          <w:rFonts w:ascii="宋体" w:hAnsi="宋体"/>
          <w:sz w:val="24"/>
        </w:rPr>
        <w:t>所构建的深度模型，根据基因表达的数据来寻找对疾病预测具有最大区分度的基因，这种方法相较于传统的</w:t>
      </w:r>
      <w:r w:rsidR="008F1F0B" w:rsidRPr="00976A92">
        <w:rPr>
          <w:rFonts w:ascii="宋体" w:hAnsi="宋体" w:hint="eastAsia"/>
          <w:sz w:val="24"/>
        </w:rPr>
        <w:t>寻找</w:t>
      </w:r>
      <w:r w:rsidR="008F1F0B" w:rsidRPr="00976A92">
        <w:rPr>
          <w:rFonts w:ascii="宋体" w:hAnsi="宋体"/>
          <w:sz w:val="24"/>
        </w:rPr>
        <w:t>方法准确度提升了</w:t>
      </w:r>
      <w:r w:rsidR="008F1F0B" w:rsidRPr="00976A92">
        <w:rPr>
          <w:rFonts w:ascii="宋体" w:hAnsi="宋体" w:hint="eastAsia"/>
          <w:sz w:val="24"/>
        </w:rPr>
        <w:t>6%</w:t>
      </w:r>
      <w:r w:rsidR="008F1F0B" w:rsidRPr="00976A92">
        <w:rPr>
          <w:rFonts w:ascii="宋体" w:hAnsi="宋体"/>
          <w:sz w:val="24"/>
        </w:rPr>
        <w:t>~10%；</w:t>
      </w:r>
      <w:r w:rsidR="008F1F0B" w:rsidRPr="00976A92">
        <w:rPr>
          <w:rFonts w:ascii="宋体" w:hAnsi="宋体" w:hint="eastAsia"/>
          <w:sz w:val="24"/>
        </w:rPr>
        <w:t>多伦多</w:t>
      </w:r>
      <w:r w:rsidR="008F1F0B" w:rsidRPr="00976A92">
        <w:rPr>
          <w:rFonts w:ascii="宋体" w:hAnsi="宋体"/>
          <w:sz w:val="24"/>
        </w:rPr>
        <w:t>大学Frey</w:t>
      </w:r>
      <w:r w:rsidR="00F67E0F" w:rsidRPr="00976A92">
        <w:rPr>
          <w:rFonts w:ascii="宋体" w:hAnsi="宋体" w:hint="eastAsia"/>
          <w:sz w:val="24"/>
        </w:rPr>
        <w:t>等人利用</w:t>
      </w:r>
      <w:r w:rsidR="00F67E0F" w:rsidRPr="00976A92">
        <w:rPr>
          <w:rFonts w:ascii="宋体" w:hAnsi="宋体"/>
          <w:sz w:val="24"/>
        </w:rPr>
        <w:t>健康</w:t>
      </w:r>
      <w:del w:id="203" w:author="Lee Pittacus" w:date="2019-05-13T06:20:00Z">
        <w:r w:rsidR="00F67E0F" w:rsidRPr="00976A92" w:rsidDel="00632881">
          <w:rPr>
            <w:rFonts w:ascii="宋体" w:hAnsi="宋体" w:hint="eastAsia"/>
            <w:sz w:val="24"/>
          </w:rPr>
          <w:delText>健康</w:delText>
        </w:r>
      </w:del>
      <w:r w:rsidR="00F67E0F" w:rsidRPr="00976A92">
        <w:rPr>
          <w:rFonts w:ascii="宋体" w:hAnsi="宋体"/>
          <w:sz w:val="24"/>
        </w:rPr>
        <w:t>的基因组和转录组数据对其</w:t>
      </w:r>
      <w:r w:rsidR="00F67E0F" w:rsidRPr="00976A92">
        <w:rPr>
          <w:rFonts w:ascii="宋体" w:hAnsi="宋体" w:hint="eastAsia"/>
          <w:sz w:val="24"/>
        </w:rPr>
        <w:t>建立</w:t>
      </w:r>
      <w:r w:rsidR="00F67E0F" w:rsidRPr="00976A92">
        <w:rPr>
          <w:rFonts w:ascii="宋体" w:hAnsi="宋体"/>
          <w:sz w:val="24"/>
        </w:rPr>
        <w:t>的神经网络进行训练，利用相关</w:t>
      </w:r>
      <w:ins w:id="204" w:author="Lee Pittacus" w:date="2019-05-13T06:21:00Z">
        <w:r w:rsidR="00632881">
          <w:rPr>
            <w:rFonts w:ascii="宋体" w:hAnsi="宋体" w:hint="eastAsia"/>
            <w:sz w:val="24"/>
          </w:rPr>
          <w:t>模型</w:t>
        </w:r>
      </w:ins>
      <w:del w:id="205" w:author="Lee Pittacus" w:date="2019-05-13T06:21:00Z">
        <w:r w:rsidR="00F67E0F" w:rsidRPr="00976A92" w:rsidDel="00632881">
          <w:rPr>
            <w:rFonts w:ascii="宋体" w:hAnsi="宋体"/>
            <w:sz w:val="24"/>
          </w:rPr>
          <w:delText>数据来预测RNA</w:delText>
        </w:r>
        <w:r w:rsidR="00F67E0F" w:rsidRPr="00976A92" w:rsidDel="00632881">
          <w:rPr>
            <w:rFonts w:ascii="宋体" w:hAnsi="宋体" w:hint="eastAsia"/>
            <w:sz w:val="24"/>
          </w:rPr>
          <w:delText>剪接</w:delText>
        </w:r>
        <w:r w:rsidR="00F67E0F" w:rsidRPr="00976A92" w:rsidDel="00632881">
          <w:rPr>
            <w:rFonts w:ascii="宋体" w:hAnsi="宋体"/>
            <w:sz w:val="24"/>
          </w:rPr>
          <w:delText>、RNA转录等</w:delText>
        </w:r>
        <w:r w:rsidR="00F67E0F" w:rsidRPr="00976A92" w:rsidDel="00632881">
          <w:rPr>
            <w:rFonts w:ascii="宋体" w:hAnsi="宋体" w:hint="eastAsia"/>
            <w:sz w:val="24"/>
          </w:rPr>
          <w:delText>细胞</w:delText>
        </w:r>
        <w:r w:rsidR="00F67E0F" w:rsidRPr="00976A92" w:rsidDel="00632881">
          <w:rPr>
            <w:rFonts w:ascii="宋体" w:hAnsi="宋体"/>
            <w:sz w:val="24"/>
          </w:rPr>
          <w:delText>内的各种活动</w:delText>
        </w:r>
      </w:del>
      <w:r w:rsidR="00F67E0F" w:rsidRPr="00976A92">
        <w:rPr>
          <w:rFonts w:ascii="宋体" w:hAnsi="宋体"/>
          <w:sz w:val="24"/>
        </w:rPr>
        <w:t>来发现并标记与疾病相关的突变</w:t>
      </w:r>
      <w:r w:rsidR="00F67E0F" w:rsidRPr="00976A92">
        <w:rPr>
          <w:rFonts w:ascii="宋体" w:hAnsi="宋体" w:hint="eastAsia"/>
          <w:sz w:val="24"/>
        </w:rPr>
        <w:t>信号</w:t>
      </w:r>
      <w:ins w:id="206" w:author="Lee Pittacus" w:date="2019-05-13T06:21:00Z">
        <w:r w:rsidR="00632881">
          <w:rPr>
            <w:rFonts w:ascii="宋体" w:hAnsi="宋体" w:hint="eastAsia"/>
            <w:sz w:val="24"/>
          </w:rPr>
          <w:t>，</w:t>
        </w:r>
        <w:r w:rsidR="00632881" w:rsidRPr="00976A92">
          <w:rPr>
            <w:rFonts w:ascii="宋体" w:hAnsi="宋体"/>
            <w:sz w:val="24"/>
          </w:rPr>
          <w:t>来预测RNA</w:t>
        </w:r>
        <w:r w:rsidR="00632881" w:rsidRPr="00976A92">
          <w:rPr>
            <w:rFonts w:ascii="宋体" w:hAnsi="宋体" w:hint="eastAsia"/>
            <w:sz w:val="24"/>
          </w:rPr>
          <w:t>剪接</w:t>
        </w:r>
        <w:r w:rsidR="00632881" w:rsidRPr="00976A92">
          <w:rPr>
            <w:rFonts w:ascii="宋体" w:hAnsi="宋体"/>
            <w:sz w:val="24"/>
          </w:rPr>
          <w:t>、RNA转录等</w:t>
        </w:r>
        <w:r w:rsidR="00632881" w:rsidRPr="00976A92">
          <w:rPr>
            <w:rFonts w:ascii="宋体" w:hAnsi="宋体" w:hint="eastAsia"/>
            <w:sz w:val="24"/>
          </w:rPr>
          <w:t>细胞</w:t>
        </w:r>
        <w:r w:rsidR="00632881" w:rsidRPr="00976A92">
          <w:rPr>
            <w:rFonts w:ascii="宋体" w:hAnsi="宋体"/>
            <w:sz w:val="24"/>
          </w:rPr>
          <w:t>内的各种活动</w:t>
        </w:r>
      </w:ins>
      <w:r w:rsidR="00F67E0F" w:rsidRPr="00976A92">
        <w:rPr>
          <w:rFonts w:ascii="宋体" w:hAnsi="宋体"/>
          <w:sz w:val="24"/>
        </w:rPr>
        <w:t>。</w:t>
      </w:r>
    </w:p>
    <w:p w14:paraId="7B5FB3DC" w14:textId="77777777" w:rsidR="000E06AF" w:rsidRPr="00976A92" w:rsidRDefault="00F67E0F" w:rsidP="00976A92">
      <w:pPr>
        <w:spacing w:beforeLines="100" w:before="447" w:afterLines="100" w:after="447"/>
        <w:ind w:firstLineChars="200" w:firstLine="532"/>
        <w:rPr>
          <w:rFonts w:ascii="宋体" w:hAnsi="宋体"/>
          <w:sz w:val="24"/>
        </w:rPr>
      </w:pPr>
      <w:r w:rsidRPr="00976A92">
        <w:rPr>
          <w:rFonts w:ascii="宋体" w:hAnsi="宋体" w:hint="eastAsia"/>
          <w:sz w:val="24"/>
        </w:rPr>
        <w:t>虽然目前国内外有不少的研究团队都对深度学习在生物医学领域的应用展开了研究，但不可否认的是，目前深度学习特别是无监督的深度学习仍处于起步阶段，尤其在生物学应用方面。首先，转录组学数据的获得平台</w:t>
      </w:r>
      <w:r w:rsidRPr="00976A92">
        <w:rPr>
          <w:rFonts w:ascii="宋体" w:hAnsi="宋体"/>
          <w:sz w:val="24"/>
        </w:rPr>
        <w:t>和系统众多且各不相同</w:t>
      </w:r>
      <w:r w:rsidRPr="00976A92">
        <w:rPr>
          <w:rFonts w:ascii="宋体" w:hAnsi="宋体" w:hint="eastAsia"/>
          <w:sz w:val="24"/>
        </w:rPr>
        <w:t>，相对应的测量的基因组和信号检测方法也存在</w:t>
      </w:r>
      <w:r w:rsidRPr="00976A92">
        <w:rPr>
          <w:rFonts w:ascii="宋体" w:hAnsi="宋体"/>
          <w:sz w:val="24"/>
        </w:rPr>
        <w:t>明显差异</w:t>
      </w:r>
      <w:r w:rsidRPr="00976A92">
        <w:rPr>
          <w:rFonts w:ascii="宋体" w:hAnsi="宋体" w:hint="eastAsia"/>
          <w:sz w:val="24"/>
        </w:rPr>
        <w:t>，许多因素也导致基因表达数据的差异性，如何将</w:t>
      </w:r>
      <w:r w:rsidRPr="00976A92">
        <w:rPr>
          <w:rFonts w:ascii="宋体" w:hAnsi="宋体"/>
          <w:sz w:val="24"/>
        </w:rPr>
        <w:t>数据进行规范统一是当前</w:t>
      </w:r>
      <w:r w:rsidRPr="00976A92">
        <w:rPr>
          <w:rFonts w:ascii="宋体" w:hAnsi="宋体" w:hint="eastAsia"/>
          <w:sz w:val="24"/>
        </w:rPr>
        <w:t>亟待解决</w:t>
      </w:r>
      <w:r w:rsidRPr="00976A92">
        <w:rPr>
          <w:rFonts w:ascii="宋体" w:hAnsi="宋体"/>
          <w:sz w:val="24"/>
        </w:rPr>
        <w:t>的一个重</w:t>
      </w:r>
      <w:r w:rsidRPr="00976A92">
        <w:rPr>
          <w:rFonts w:ascii="宋体" w:hAnsi="宋体" w:hint="eastAsia"/>
          <w:sz w:val="24"/>
        </w:rPr>
        <w:t>要</w:t>
      </w:r>
      <w:r w:rsidRPr="00976A92">
        <w:rPr>
          <w:rFonts w:ascii="宋体" w:hAnsi="宋体"/>
          <w:sz w:val="24"/>
        </w:rPr>
        <w:t>问题</w:t>
      </w:r>
      <w:r w:rsidRPr="00976A92">
        <w:rPr>
          <w:rFonts w:ascii="宋体" w:hAnsi="宋体" w:hint="eastAsia"/>
          <w:sz w:val="24"/>
        </w:rPr>
        <w:t>；其次，高维度</w:t>
      </w:r>
      <w:r w:rsidRPr="00976A92">
        <w:rPr>
          <w:rFonts w:ascii="宋体" w:hAnsi="宋体"/>
          <w:sz w:val="24"/>
        </w:rPr>
        <w:t>是组学数据的典型特征</w:t>
      </w:r>
      <w:r w:rsidRPr="00976A92">
        <w:rPr>
          <w:rFonts w:ascii="宋体" w:hAnsi="宋体" w:hint="eastAsia"/>
          <w:sz w:val="24"/>
        </w:rPr>
        <w:t>，很多</w:t>
      </w:r>
      <w:r w:rsidRPr="00976A92">
        <w:rPr>
          <w:rFonts w:ascii="宋体" w:hAnsi="宋体"/>
          <w:sz w:val="24"/>
        </w:rPr>
        <w:t>数据</w:t>
      </w:r>
      <w:r w:rsidRPr="00976A92">
        <w:rPr>
          <w:rFonts w:ascii="宋体" w:hAnsi="宋体" w:hint="eastAsia"/>
          <w:sz w:val="24"/>
        </w:rPr>
        <w:t>通常包含上万种基因的表达量信息，同时时刻处于</w:t>
      </w:r>
      <w:r w:rsidRPr="00976A92">
        <w:rPr>
          <w:rFonts w:ascii="宋体" w:hAnsi="宋体"/>
          <w:sz w:val="24"/>
        </w:rPr>
        <w:t>动态平衡状态的细胞也会导致组学数据存在大量的随机扰动</w:t>
      </w:r>
      <w:r w:rsidRPr="00976A92">
        <w:rPr>
          <w:rFonts w:ascii="宋体" w:hAnsi="宋体" w:hint="eastAsia"/>
          <w:sz w:val="24"/>
        </w:rPr>
        <w:t>，影响后续</w:t>
      </w:r>
      <w:r w:rsidRPr="00976A92">
        <w:rPr>
          <w:rFonts w:ascii="宋体" w:hAnsi="宋体"/>
          <w:sz w:val="24"/>
        </w:rPr>
        <w:t>的统计与分析</w:t>
      </w:r>
      <w:r w:rsidRPr="00976A92">
        <w:rPr>
          <w:rFonts w:ascii="宋体" w:hAnsi="宋体" w:hint="eastAsia"/>
          <w:sz w:val="24"/>
        </w:rPr>
        <w:t>；</w:t>
      </w:r>
      <w:r w:rsidR="000E06AF" w:rsidRPr="00976A92">
        <w:rPr>
          <w:rFonts w:ascii="宋体" w:hAnsi="宋体" w:hint="eastAsia"/>
          <w:sz w:val="24"/>
        </w:rPr>
        <w:t>深度学习</w:t>
      </w:r>
      <w:r w:rsidR="000E06AF" w:rsidRPr="00976A92">
        <w:rPr>
          <w:rFonts w:ascii="宋体" w:hAnsi="宋体"/>
          <w:sz w:val="24"/>
        </w:rPr>
        <w:t>技术的应用要求大</w:t>
      </w:r>
      <w:r w:rsidR="000E06AF" w:rsidRPr="00976A92">
        <w:rPr>
          <w:rFonts w:ascii="宋体" w:hAnsi="宋体" w:hint="eastAsia"/>
          <w:sz w:val="24"/>
        </w:rPr>
        <w:t>规模</w:t>
      </w:r>
      <w:r w:rsidR="000E06AF" w:rsidRPr="00976A92">
        <w:rPr>
          <w:rFonts w:ascii="宋体" w:hAnsi="宋体"/>
          <w:sz w:val="24"/>
        </w:rPr>
        <w:t>、已注释的数据作为训练</w:t>
      </w:r>
      <w:r w:rsidR="000E06AF" w:rsidRPr="00976A92">
        <w:rPr>
          <w:rFonts w:ascii="宋体" w:hAnsi="宋体" w:hint="eastAsia"/>
          <w:sz w:val="24"/>
        </w:rPr>
        <w:t>材料</w:t>
      </w:r>
      <w:r w:rsidR="000E06AF" w:rsidRPr="00976A92">
        <w:rPr>
          <w:rFonts w:ascii="宋体" w:hAnsi="宋体"/>
          <w:sz w:val="24"/>
        </w:rPr>
        <w:t>，这样才能保证</w:t>
      </w:r>
      <w:r w:rsidR="000E06AF" w:rsidRPr="00976A92">
        <w:rPr>
          <w:rFonts w:ascii="宋体" w:hAnsi="宋体" w:hint="eastAsia"/>
          <w:sz w:val="24"/>
        </w:rPr>
        <w:t>利用</w:t>
      </w:r>
      <w:r w:rsidR="000E06AF" w:rsidRPr="00976A92">
        <w:rPr>
          <w:rFonts w:ascii="宋体" w:hAnsi="宋体"/>
          <w:sz w:val="24"/>
        </w:rPr>
        <w:t>深度学习</w:t>
      </w:r>
      <w:r w:rsidR="000E06AF" w:rsidRPr="00976A92">
        <w:rPr>
          <w:rFonts w:ascii="宋体" w:hAnsi="宋体" w:hint="eastAsia"/>
          <w:sz w:val="24"/>
        </w:rPr>
        <w:t>技术</w:t>
      </w:r>
      <w:r w:rsidR="000E06AF" w:rsidRPr="00976A92">
        <w:rPr>
          <w:rFonts w:ascii="宋体" w:hAnsi="宋体"/>
          <w:sz w:val="24"/>
        </w:rPr>
        <w:t>所分析得到的最终</w:t>
      </w:r>
      <w:r w:rsidR="000E06AF" w:rsidRPr="00976A92">
        <w:rPr>
          <w:rFonts w:ascii="宋体" w:hAnsi="宋体" w:hint="eastAsia"/>
          <w:sz w:val="24"/>
        </w:rPr>
        <w:t>结果</w:t>
      </w:r>
      <w:r w:rsidR="000E06AF" w:rsidRPr="00976A92">
        <w:rPr>
          <w:rFonts w:ascii="宋体" w:hAnsi="宋体"/>
          <w:sz w:val="24"/>
        </w:rPr>
        <w:t>的质量，但面对</w:t>
      </w:r>
      <w:r w:rsidR="000E06AF" w:rsidRPr="00976A92">
        <w:rPr>
          <w:rFonts w:ascii="宋体" w:hAnsi="宋体" w:hint="eastAsia"/>
          <w:sz w:val="24"/>
        </w:rPr>
        <w:t>目前</w:t>
      </w:r>
      <w:r w:rsidR="000E06AF" w:rsidRPr="00976A92">
        <w:rPr>
          <w:rFonts w:ascii="宋体" w:hAnsi="宋体" w:hint="eastAsia"/>
          <w:sz w:val="24"/>
        </w:rPr>
        <w:lastRenderedPageBreak/>
        <w:t>许多</w:t>
      </w:r>
      <w:r w:rsidR="000E06AF" w:rsidRPr="00976A92">
        <w:rPr>
          <w:rFonts w:ascii="宋体" w:hAnsi="宋体"/>
          <w:sz w:val="24"/>
        </w:rPr>
        <w:t>生物医疗数据无法规范统一的现状，要找到大规模、且标注清晰的数据库来训练深度学习模型</w:t>
      </w:r>
      <w:r w:rsidR="000E06AF" w:rsidRPr="00976A92">
        <w:rPr>
          <w:rFonts w:ascii="宋体" w:hAnsi="宋体" w:hint="eastAsia"/>
          <w:sz w:val="24"/>
        </w:rPr>
        <w:t>不是</w:t>
      </w:r>
      <w:r w:rsidR="000E06AF" w:rsidRPr="00976A92">
        <w:rPr>
          <w:rFonts w:ascii="宋体" w:hAnsi="宋体"/>
          <w:sz w:val="24"/>
        </w:rPr>
        <w:t>一件容易的事情</w:t>
      </w:r>
      <w:r w:rsidRPr="00976A92">
        <w:rPr>
          <w:rFonts w:ascii="宋体" w:hAnsi="宋体" w:hint="eastAsia"/>
          <w:sz w:val="24"/>
        </w:rPr>
        <w:t>。</w:t>
      </w:r>
    </w:p>
    <w:p w14:paraId="2183F922" w14:textId="77777777" w:rsidR="00565275" w:rsidRDefault="00565275" w:rsidP="00565275">
      <w:pPr>
        <w:rPr>
          <w:rFonts w:eastAsia="黑体"/>
          <w:sz w:val="24"/>
        </w:rPr>
      </w:pPr>
      <w:r w:rsidRPr="00565275">
        <w:rPr>
          <w:rFonts w:eastAsia="黑体" w:hint="eastAsia"/>
          <w:sz w:val="24"/>
        </w:rPr>
        <w:t>1.3.2</w:t>
      </w:r>
      <w:r w:rsidRPr="00565275">
        <w:rPr>
          <w:rFonts w:eastAsia="黑体" w:hint="eastAsia"/>
          <w:sz w:val="24"/>
        </w:rPr>
        <w:t>发展趋势</w:t>
      </w:r>
    </w:p>
    <w:p w14:paraId="5EF94AB7" w14:textId="77777777" w:rsidR="0094042D" w:rsidRPr="00976A92" w:rsidRDefault="0094042D" w:rsidP="0094042D">
      <w:pPr>
        <w:ind w:firstLineChars="200" w:firstLine="532"/>
        <w:rPr>
          <w:rFonts w:ascii="宋体" w:hAnsi="宋体"/>
          <w:sz w:val="24"/>
        </w:rPr>
      </w:pPr>
      <w:r w:rsidRPr="00976A92">
        <w:rPr>
          <w:rFonts w:ascii="宋体" w:hAnsi="宋体" w:hint="eastAsia"/>
          <w:sz w:val="24"/>
        </w:rPr>
        <w:t xml:space="preserve">目前，基于深度学习的细胞转录组学数据分析方法，可以从以下几个方面展开研究： </w:t>
      </w:r>
    </w:p>
    <w:p w14:paraId="1CB4459E"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使用深度学习技术，分析预测RBP结合位点，可变剪接位点和RNA类型；</w:t>
      </w:r>
    </w:p>
    <w:p w14:paraId="4ADF90E5" w14:textId="77777777" w:rsidR="0094042D" w:rsidRPr="00976A92" w:rsidRDefault="00884983" w:rsidP="0094042D">
      <w:pPr>
        <w:numPr>
          <w:ilvl w:val="0"/>
          <w:numId w:val="2"/>
        </w:numPr>
        <w:ind w:left="0" w:firstLineChars="200" w:firstLine="532"/>
        <w:rPr>
          <w:rFonts w:ascii="宋体" w:hAnsi="宋体"/>
          <w:sz w:val="24"/>
        </w:rPr>
      </w:pPr>
      <w:r w:rsidRPr="00976A92">
        <w:rPr>
          <w:rFonts w:ascii="宋体" w:hAnsi="宋体" w:hint="eastAsia"/>
          <w:sz w:val="24"/>
        </w:rPr>
        <w:t>通过</w:t>
      </w:r>
      <w:r w:rsidRPr="00976A92">
        <w:rPr>
          <w:rFonts w:ascii="宋体" w:hAnsi="宋体"/>
          <w:sz w:val="24"/>
        </w:rPr>
        <w:t>找到</w:t>
      </w:r>
      <w:r w:rsidR="0094042D" w:rsidRPr="00976A92">
        <w:rPr>
          <w:rFonts w:ascii="宋体" w:hAnsi="宋体" w:hint="eastAsia"/>
          <w:sz w:val="24"/>
        </w:rPr>
        <w:t>RNA与RNA、RNA与疾病之间的</w:t>
      </w:r>
      <w:r w:rsidRPr="00976A92">
        <w:rPr>
          <w:rFonts w:ascii="宋体" w:hAnsi="宋体" w:hint="eastAsia"/>
          <w:sz w:val="24"/>
        </w:rPr>
        <w:t>联系来寻找</w:t>
      </w:r>
      <w:r w:rsidRPr="00976A92">
        <w:rPr>
          <w:rFonts w:ascii="宋体" w:hAnsi="宋体"/>
          <w:sz w:val="24"/>
        </w:rPr>
        <w:t>或发现</w:t>
      </w:r>
      <w:r w:rsidR="0094042D" w:rsidRPr="00976A92">
        <w:rPr>
          <w:rFonts w:ascii="宋体" w:hAnsi="宋体" w:hint="eastAsia"/>
          <w:sz w:val="24"/>
        </w:rPr>
        <w:t>各种疾病；</w:t>
      </w:r>
    </w:p>
    <w:p w14:paraId="7DC67A81" w14:textId="77777777" w:rsidR="0094042D" w:rsidRPr="00976A92" w:rsidRDefault="00884983" w:rsidP="0094042D">
      <w:pPr>
        <w:numPr>
          <w:ilvl w:val="0"/>
          <w:numId w:val="2"/>
        </w:numPr>
        <w:ind w:left="0" w:firstLineChars="200" w:firstLine="532"/>
        <w:rPr>
          <w:rFonts w:ascii="宋体" w:hAnsi="宋体"/>
          <w:sz w:val="24"/>
        </w:rPr>
      </w:pPr>
      <w:r w:rsidRPr="00976A92">
        <w:rPr>
          <w:rFonts w:ascii="宋体" w:hAnsi="宋体" w:hint="eastAsia"/>
          <w:sz w:val="24"/>
        </w:rPr>
        <w:t>通过</w:t>
      </w:r>
      <w:r w:rsidR="0094042D" w:rsidRPr="00976A92">
        <w:rPr>
          <w:rFonts w:ascii="宋体" w:hAnsi="宋体" w:hint="eastAsia"/>
          <w:sz w:val="24"/>
        </w:rPr>
        <w:t>深度学习技术分析药物的复合属性和活性预测；</w:t>
      </w:r>
    </w:p>
    <w:p w14:paraId="4256947C"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进行药物反应预测和逆合成分析；</w:t>
      </w:r>
    </w:p>
    <w:p w14:paraId="0E8B2900" w14:textId="77777777" w:rsidR="0094042D" w:rsidRPr="00976A92" w:rsidRDefault="0094042D" w:rsidP="0094042D">
      <w:pPr>
        <w:numPr>
          <w:ilvl w:val="0"/>
          <w:numId w:val="2"/>
        </w:numPr>
        <w:ind w:left="0" w:firstLineChars="200" w:firstLine="532"/>
        <w:rPr>
          <w:rFonts w:ascii="宋体" w:hAnsi="宋体"/>
          <w:sz w:val="24"/>
        </w:rPr>
      </w:pPr>
      <w:r w:rsidRPr="00976A92">
        <w:rPr>
          <w:rFonts w:ascii="宋体" w:hAnsi="宋体" w:hint="eastAsia"/>
          <w:sz w:val="24"/>
        </w:rPr>
        <w:t>在药物设计中预测配体-蛋白质的相互作用。</w:t>
      </w:r>
    </w:p>
    <w:p w14:paraId="0BB09136" w14:textId="77777777" w:rsidR="00884983" w:rsidRDefault="00884983" w:rsidP="00884983">
      <w:pPr>
        <w:spacing w:beforeLines="100" w:before="447" w:afterLines="100" w:after="447"/>
        <w:rPr>
          <w:rFonts w:eastAsia="黑体"/>
          <w:sz w:val="28"/>
          <w:szCs w:val="28"/>
        </w:rPr>
      </w:pPr>
      <w:r w:rsidRPr="00884983">
        <w:rPr>
          <w:rFonts w:eastAsia="黑体" w:hint="eastAsia"/>
          <w:sz w:val="28"/>
          <w:szCs w:val="28"/>
        </w:rPr>
        <w:t>1.4</w:t>
      </w:r>
      <w:r w:rsidRPr="00884983">
        <w:rPr>
          <w:rFonts w:eastAsia="黑体" w:hint="eastAsia"/>
          <w:sz w:val="28"/>
          <w:szCs w:val="28"/>
        </w:rPr>
        <w:t>课题目标</w:t>
      </w:r>
      <w:r w:rsidRPr="00884983">
        <w:rPr>
          <w:rFonts w:eastAsia="黑体"/>
          <w:sz w:val="28"/>
          <w:szCs w:val="28"/>
        </w:rPr>
        <w:t>与与意义</w:t>
      </w:r>
    </w:p>
    <w:p w14:paraId="0FBF7E8A" w14:textId="77777777" w:rsidR="00ED4ACD" w:rsidRDefault="00884983" w:rsidP="00310960">
      <w:pPr>
        <w:spacing w:beforeLines="100" w:before="447" w:afterLines="100" w:after="447"/>
        <w:ind w:firstLineChars="200" w:firstLine="532"/>
        <w:rPr>
          <w:rFonts w:ascii="宋体" w:hAnsi="宋体"/>
          <w:sz w:val="24"/>
        </w:rPr>
      </w:pPr>
      <w:r w:rsidRPr="00310960">
        <w:rPr>
          <w:rFonts w:ascii="宋体" w:hAnsi="宋体" w:hint="eastAsia"/>
          <w:sz w:val="24"/>
        </w:rPr>
        <w:t>本课题</w:t>
      </w:r>
      <w:r w:rsidRPr="00310960">
        <w:rPr>
          <w:rFonts w:ascii="宋体" w:hAnsi="宋体"/>
          <w:sz w:val="24"/>
        </w:rPr>
        <w:t>的研究</w:t>
      </w:r>
      <w:r w:rsidRPr="00310960">
        <w:rPr>
          <w:rFonts w:ascii="宋体" w:hAnsi="宋体" w:hint="eastAsia"/>
          <w:sz w:val="24"/>
        </w:rPr>
        <w:t>目标</w:t>
      </w:r>
      <w:r w:rsidR="00310960" w:rsidRPr="00310960">
        <w:rPr>
          <w:rFonts w:ascii="宋体" w:hAnsi="宋体" w:hint="eastAsia"/>
          <w:sz w:val="24"/>
        </w:rPr>
        <w:t>是分析和验证现有细胞转录组学数据的低维特征提取算法并在此基础上改进，将细胞转录组学数据的特征表示和相关药物、疾病信息进行整合，</w:t>
      </w:r>
      <w:r w:rsidR="00310960" w:rsidRPr="00310960">
        <w:rPr>
          <w:rFonts w:ascii="宋体" w:hAnsi="宋体"/>
          <w:sz w:val="24"/>
        </w:rPr>
        <w:t>并且</w:t>
      </w:r>
      <w:r w:rsidR="00310960" w:rsidRPr="00310960">
        <w:rPr>
          <w:rFonts w:ascii="宋体" w:hAnsi="宋体" w:hint="eastAsia"/>
          <w:sz w:val="24"/>
        </w:rPr>
        <w:t>在利用深度学习模型提高效率和准确性的同时保持一定的可解释性</w:t>
      </w:r>
      <w:r w:rsidR="00310960">
        <w:rPr>
          <w:rFonts w:ascii="宋体" w:hAnsi="宋体" w:hint="eastAsia"/>
          <w:sz w:val="24"/>
        </w:rPr>
        <w:t>。</w:t>
      </w:r>
    </w:p>
    <w:p w14:paraId="40663745" w14:textId="77777777" w:rsidR="00310960" w:rsidRDefault="00310960" w:rsidP="00310960">
      <w:pPr>
        <w:spacing w:beforeLines="100" w:before="447" w:afterLines="100" w:after="447"/>
        <w:ind w:firstLineChars="200" w:firstLine="532"/>
        <w:rPr>
          <w:sz w:val="24"/>
        </w:rPr>
      </w:pPr>
      <w:r>
        <w:rPr>
          <w:rFonts w:cs="宋体" w:hint="eastAsia"/>
          <w:kern w:val="0"/>
          <w:sz w:val="24"/>
        </w:rPr>
        <w:t>现代生物</w:t>
      </w:r>
      <w:r>
        <w:rPr>
          <w:rFonts w:cs="宋体"/>
          <w:kern w:val="0"/>
          <w:sz w:val="24"/>
        </w:rPr>
        <w:t>数据</w:t>
      </w:r>
      <w:r>
        <w:rPr>
          <w:rFonts w:cs="宋体" w:hint="eastAsia"/>
          <w:kern w:val="0"/>
          <w:sz w:val="24"/>
        </w:rPr>
        <w:t>规模</w:t>
      </w:r>
      <w:r>
        <w:rPr>
          <w:rFonts w:cs="宋体"/>
          <w:kern w:val="0"/>
          <w:sz w:val="24"/>
        </w:rPr>
        <w:t>庞大，</w:t>
      </w:r>
      <w:r>
        <w:rPr>
          <w:rFonts w:hint="eastAsia"/>
          <w:kern w:val="0"/>
          <w:sz w:val="24"/>
        </w:rPr>
        <w:t>单凭</w:t>
      </w:r>
      <w:r>
        <w:rPr>
          <w:kern w:val="0"/>
          <w:sz w:val="24"/>
        </w:rPr>
        <w:t>人工</w:t>
      </w:r>
      <w:r>
        <w:rPr>
          <w:rFonts w:hint="eastAsia"/>
          <w:kern w:val="0"/>
          <w:sz w:val="24"/>
        </w:rPr>
        <w:t>对</w:t>
      </w:r>
      <w:r>
        <w:rPr>
          <w:kern w:val="0"/>
          <w:sz w:val="24"/>
        </w:rPr>
        <w:t>大量的数据进行分析</w:t>
      </w:r>
      <w:r>
        <w:rPr>
          <w:rFonts w:hint="eastAsia"/>
          <w:kern w:val="0"/>
          <w:sz w:val="24"/>
        </w:rPr>
        <w:t>，</w:t>
      </w:r>
      <w:r>
        <w:rPr>
          <w:kern w:val="0"/>
          <w:sz w:val="24"/>
        </w:rPr>
        <w:t>不仅易受干扰且效率不高，而且</w:t>
      </w:r>
      <w:r>
        <w:rPr>
          <w:rFonts w:hint="eastAsia"/>
          <w:kern w:val="0"/>
          <w:sz w:val="24"/>
        </w:rPr>
        <w:t>人工分析只能</w:t>
      </w:r>
      <w:r>
        <w:rPr>
          <w:kern w:val="0"/>
          <w:sz w:val="24"/>
        </w:rPr>
        <w:t>对其浅层进行</w:t>
      </w:r>
      <w:r>
        <w:rPr>
          <w:rFonts w:hint="eastAsia"/>
          <w:kern w:val="0"/>
          <w:sz w:val="24"/>
        </w:rPr>
        <w:t>挖掘</w:t>
      </w:r>
      <w:r>
        <w:rPr>
          <w:kern w:val="0"/>
          <w:sz w:val="24"/>
        </w:rPr>
        <w:t>而无法</w:t>
      </w:r>
      <w:r>
        <w:rPr>
          <w:rFonts w:hint="eastAsia"/>
          <w:kern w:val="0"/>
          <w:sz w:val="24"/>
        </w:rPr>
        <w:t>研究</w:t>
      </w:r>
      <w:r>
        <w:rPr>
          <w:kern w:val="0"/>
          <w:sz w:val="24"/>
        </w:rPr>
        <w:t>数据深层次的联系，造成</w:t>
      </w:r>
      <w:r>
        <w:rPr>
          <w:rFonts w:hint="eastAsia"/>
          <w:kern w:val="0"/>
          <w:sz w:val="24"/>
        </w:rPr>
        <w:t>数据</w:t>
      </w:r>
      <w:r>
        <w:rPr>
          <w:kern w:val="0"/>
          <w:sz w:val="24"/>
        </w:rPr>
        <w:t>资源的浪费</w:t>
      </w:r>
      <w:r>
        <w:rPr>
          <w:rFonts w:hint="eastAsia"/>
          <w:kern w:val="0"/>
          <w:sz w:val="24"/>
        </w:rPr>
        <w:t>，将</w:t>
      </w:r>
      <w:r>
        <w:rPr>
          <w:kern w:val="0"/>
          <w:sz w:val="24"/>
        </w:rPr>
        <w:t>深度学习应用于转录组学数据的分析上，</w:t>
      </w:r>
      <w:r>
        <w:rPr>
          <w:rFonts w:hint="eastAsia"/>
          <w:kern w:val="0"/>
          <w:sz w:val="24"/>
        </w:rPr>
        <w:t>能够</w:t>
      </w:r>
      <w:r>
        <w:rPr>
          <w:kern w:val="0"/>
          <w:sz w:val="24"/>
        </w:rPr>
        <w:t>迅速且准确的</w:t>
      </w:r>
      <w:r>
        <w:rPr>
          <w:rFonts w:hint="eastAsia"/>
          <w:kern w:val="0"/>
          <w:sz w:val="24"/>
        </w:rPr>
        <w:t>找到</w:t>
      </w:r>
      <w:r>
        <w:rPr>
          <w:kern w:val="0"/>
          <w:sz w:val="24"/>
        </w:rPr>
        <w:t>数据</w:t>
      </w:r>
      <w:r>
        <w:rPr>
          <w:rFonts w:hint="eastAsia"/>
          <w:kern w:val="0"/>
          <w:sz w:val="24"/>
        </w:rPr>
        <w:t>间</w:t>
      </w:r>
      <w:r>
        <w:rPr>
          <w:kern w:val="0"/>
          <w:sz w:val="24"/>
        </w:rPr>
        <w:t>的内在联系，通过训练</w:t>
      </w:r>
      <w:r>
        <w:rPr>
          <w:rFonts w:hint="eastAsia"/>
          <w:kern w:val="0"/>
          <w:sz w:val="24"/>
        </w:rPr>
        <w:t>生成</w:t>
      </w:r>
      <w:r>
        <w:rPr>
          <w:kern w:val="0"/>
          <w:sz w:val="24"/>
        </w:rPr>
        <w:t>对应药物或找到对应的治疗方法，减少</w:t>
      </w:r>
      <w:r>
        <w:rPr>
          <w:rFonts w:hint="eastAsia"/>
          <w:kern w:val="0"/>
          <w:sz w:val="24"/>
        </w:rPr>
        <w:t>不必要的</w:t>
      </w:r>
      <w:r>
        <w:rPr>
          <w:kern w:val="0"/>
          <w:sz w:val="24"/>
        </w:rPr>
        <w:t>人力</w:t>
      </w:r>
      <w:r>
        <w:rPr>
          <w:rFonts w:hint="eastAsia"/>
          <w:kern w:val="0"/>
          <w:sz w:val="24"/>
        </w:rPr>
        <w:t>和</w:t>
      </w:r>
      <w:r>
        <w:rPr>
          <w:kern w:val="0"/>
          <w:sz w:val="24"/>
        </w:rPr>
        <w:t>资源的浪费</w:t>
      </w:r>
      <w:r>
        <w:rPr>
          <w:rFonts w:hint="eastAsia"/>
          <w:kern w:val="0"/>
          <w:sz w:val="24"/>
        </w:rPr>
        <w:t>。</w:t>
      </w:r>
    </w:p>
    <w:p w14:paraId="2C632251" w14:textId="77777777" w:rsidR="00310960" w:rsidRDefault="00310960" w:rsidP="00310960">
      <w:pPr>
        <w:spacing w:beforeLines="100" w:before="447" w:afterLines="100" w:after="447"/>
        <w:rPr>
          <w:rFonts w:eastAsia="黑体"/>
          <w:sz w:val="28"/>
          <w:szCs w:val="28"/>
        </w:rPr>
      </w:pPr>
      <w:r w:rsidRPr="00310960">
        <w:rPr>
          <w:rFonts w:eastAsia="黑体" w:hint="eastAsia"/>
          <w:sz w:val="28"/>
          <w:szCs w:val="28"/>
        </w:rPr>
        <w:t>1.5</w:t>
      </w:r>
      <w:r w:rsidRPr="00310960">
        <w:rPr>
          <w:rFonts w:eastAsia="黑体" w:hint="eastAsia"/>
          <w:sz w:val="28"/>
          <w:szCs w:val="28"/>
        </w:rPr>
        <w:t>论文</w:t>
      </w:r>
      <w:r w:rsidRPr="00310960">
        <w:rPr>
          <w:rFonts w:eastAsia="黑体"/>
          <w:sz w:val="28"/>
          <w:szCs w:val="28"/>
        </w:rPr>
        <w:t>组织结构</w:t>
      </w:r>
    </w:p>
    <w:p w14:paraId="72284581"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本文一共分为</w:t>
      </w:r>
      <w:r w:rsidRPr="007004E8">
        <w:rPr>
          <w:rFonts w:ascii="宋体" w:hAnsi="宋体"/>
          <w:sz w:val="24"/>
        </w:rPr>
        <w:t>五章，</w:t>
      </w:r>
      <w:r w:rsidRPr="007004E8">
        <w:rPr>
          <w:rFonts w:ascii="宋体" w:hAnsi="宋体" w:hint="eastAsia"/>
          <w:sz w:val="24"/>
        </w:rPr>
        <w:t>具体</w:t>
      </w:r>
      <w:r w:rsidRPr="007004E8">
        <w:rPr>
          <w:rFonts w:ascii="宋体" w:hAnsi="宋体"/>
          <w:sz w:val="24"/>
        </w:rPr>
        <w:t>各章内容安排如下：</w:t>
      </w:r>
    </w:p>
    <w:p w14:paraId="0DFF5C07"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lastRenderedPageBreak/>
        <w:t>第一章</w:t>
      </w:r>
      <w:r w:rsidRPr="007004E8">
        <w:rPr>
          <w:rFonts w:ascii="宋体" w:hAnsi="宋体"/>
          <w:sz w:val="24"/>
        </w:rPr>
        <w:t>为绪论，主要介绍</w:t>
      </w:r>
      <w:r w:rsidRPr="007004E8">
        <w:rPr>
          <w:rFonts w:ascii="宋体" w:hAnsi="宋体" w:hint="eastAsia"/>
          <w:sz w:val="24"/>
        </w:rPr>
        <w:t>了</w:t>
      </w:r>
      <w:r w:rsidRPr="007004E8">
        <w:rPr>
          <w:rFonts w:ascii="宋体" w:hAnsi="宋体"/>
          <w:sz w:val="24"/>
        </w:rPr>
        <w:t>课题的研究背景以及课题的研究</w:t>
      </w:r>
      <w:r w:rsidRPr="007004E8">
        <w:rPr>
          <w:rFonts w:ascii="宋体" w:hAnsi="宋体" w:hint="eastAsia"/>
          <w:sz w:val="24"/>
        </w:rPr>
        <w:t>内容</w:t>
      </w:r>
      <w:r w:rsidRPr="007004E8">
        <w:rPr>
          <w:rFonts w:ascii="宋体" w:hAnsi="宋体"/>
          <w:sz w:val="24"/>
        </w:rPr>
        <w:t>和意义</w:t>
      </w:r>
      <w:r w:rsidRPr="007004E8">
        <w:rPr>
          <w:rFonts w:ascii="宋体" w:hAnsi="宋体" w:hint="eastAsia"/>
          <w:sz w:val="24"/>
        </w:rPr>
        <w:t>，</w:t>
      </w:r>
      <w:r w:rsidRPr="007004E8">
        <w:rPr>
          <w:rFonts w:ascii="宋体" w:hAnsi="宋体"/>
          <w:sz w:val="24"/>
        </w:rPr>
        <w:t>并对整篇文章的组织架构进行了介绍。</w:t>
      </w:r>
    </w:p>
    <w:p w14:paraId="187A3D41" w14:textId="77777777"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第二章介绍</w:t>
      </w:r>
      <w:r w:rsidRPr="007004E8">
        <w:rPr>
          <w:rFonts w:ascii="宋体" w:hAnsi="宋体"/>
          <w:sz w:val="24"/>
        </w:rPr>
        <w:t>了深度学习和</w:t>
      </w:r>
      <w:r w:rsidRPr="007004E8">
        <w:rPr>
          <w:rFonts w:ascii="宋体" w:hAnsi="宋体" w:hint="eastAsia"/>
          <w:sz w:val="24"/>
        </w:rPr>
        <w:t>转录</w:t>
      </w:r>
      <w:r w:rsidRPr="007004E8">
        <w:rPr>
          <w:rFonts w:ascii="宋体" w:hAnsi="宋体"/>
          <w:sz w:val="24"/>
        </w:rPr>
        <w:t>组学相关的理论基础，</w:t>
      </w:r>
      <w:r w:rsidRPr="007004E8">
        <w:rPr>
          <w:rFonts w:ascii="宋体" w:hAnsi="宋体" w:hint="eastAsia"/>
          <w:sz w:val="24"/>
        </w:rPr>
        <w:t>主要</w:t>
      </w:r>
      <w:r w:rsidRPr="007004E8">
        <w:rPr>
          <w:rFonts w:ascii="宋体" w:hAnsi="宋体"/>
          <w:sz w:val="24"/>
        </w:rPr>
        <w:t>介绍了深度学习的神经网络以及转录组学数据分析中的基因集富集分析方法。</w:t>
      </w:r>
    </w:p>
    <w:p w14:paraId="248CAFBF" w14:textId="58A80F4D" w:rsidR="00310960" w:rsidRPr="007004E8" w:rsidRDefault="00310960" w:rsidP="007004E8">
      <w:pPr>
        <w:spacing w:beforeLines="100" w:before="447" w:afterLines="100" w:after="447"/>
        <w:ind w:firstLineChars="200" w:firstLine="532"/>
        <w:rPr>
          <w:rFonts w:ascii="宋体" w:hAnsi="宋体"/>
          <w:sz w:val="24"/>
        </w:rPr>
      </w:pPr>
      <w:r w:rsidRPr="007004E8">
        <w:rPr>
          <w:rFonts w:ascii="宋体" w:hAnsi="宋体" w:hint="eastAsia"/>
          <w:sz w:val="24"/>
        </w:rPr>
        <w:t>第三章</w:t>
      </w:r>
      <w:r w:rsidR="007004E8" w:rsidRPr="007004E8">
        <w:rPr>
          <w:rFonts w:ascii="宋体" w:hAnsi="宋体" w:hint="eastAsia"/>
          <w:sz w:val="24"/>
        </w:rPr>
        <w:t>介绍</w:t>
      </w:r>
      <w:r w:rsidRPr="007004E8">
        <w:rPr>
          <w:rFonts w:ascii="宋体" w:hAnsi="宋体"/>
          <w:sz w:val="24"/>
        </w:rPr>
        <w:t>了</w:t>
      </w:r>
      <w:r w:rsidR="00854174">
        <w:rPr>
          <w:rFonts w:ascii="宋体" w:hAnsi="宋体" w:hint="eastAsia"/>
          <w:sz w:val="24"/>
        </w:rPr>
        <w:t>L1000实验技术</w:t>
      </w:r>
      <w:r w:rsidR="00854174">
        <w:rPr>
          <w:rFonts w:ascii="宋体" w:hAnsi="宋体"/>
          <w:sz w:val="24"/>
        </w:rPr>
        <w:t>以及</w:t>
      </w:r>
      <w:r w:rsidR="007004E8" w:rsidRPr="007004E8">
        <w:rPr>
          <w:rFonts w:ascii="宋体" w:hAnsi="宋体" w:hint="eastAsia"/>
          <w:sz w:val="24"/>
        </w:rPr>
        <w:t>研究所需要</w:t>
      </w:r>
      <w:r w:rsidR="007004E8" w:rsidRPr="007004E8">
        <w:rPr>
          <w:rFonts w:ascii="宋体" w:hAnsi="宋体"/>
          <w:sz w:val="24"/>
        </w:rPr>
        <w:t>的</w:t>
      </w:r>
      <w:r w:rsidR="00854174">
        <w:rPr>
          <w:rFonts w:ascii="宋体" w:hAnsi="宋体" w:hint="eastAsia"/>
          <w:sz w:val="24"/>
        </w:rPr>
        <w:t>CMA</w:t>
      </w:r>
      <w:r w:rsidR="00854174">
        <w:rPr>
          <w:rFonts w:ascii="宋体" w:hAnsi="宋体"/>
          <w:sz w:val="24"/>
        </w:rPr>
        <w:t>P和</w:t>
      </w:r>
      <w:del w:id="207" w:author="1224302906@qq.com" w:date="2019-05-14T10:53:00Z">
        <w:r w:rsidR="007004E8" w:rsidRPr="007004E8" w:rsidDel="00EA424B">
          <w:rPr>
            <w:rFonts w:ascii="宋体" w:hAnsi="宋体"/>
            <w:sz w:val="24"/>
          </w:rPr>
          <w:delText>L1000数据</w:delText>
        </w:r>
        <w:r w:rsidR="007004E8" w:rsidRPr="007004E8" w:rsidDel="00EA424B">
          <w:rPr>
            <w:rFonts w:ascii="宋体" w:hAnsi="宋体" w:hint="eastAsia"/>
            <w:sz w:val="24"/>
          </w:rPr>
          <w:delText>集</w:delText>
        </w:r>
      </w:del>
      <w:ins w:id="208" w:author="1224302906@qq.com" w:date="2019-05-14T10:53:00Z">
        <w:r w:rsidR="00EA424B">
          <w:rPr>
            <w:rFonts w:ascii="宋体" w:hAnsi="宋体"/>
            <w:sz w:val="24"/>
          </w:rPr>
          <w:t>LINCS</w:t>
        </w:r>
        <w:r w:rsidR="00EA424B">
          <w:rPr>
            <w:rFonts w:ascii="宋体" w:hAnsi="宋体" w:hint="eastAsia"/>
            <w:sz w:val="24"/>
          </w:rPr>
          <w:t>数据</w:t>
        </w:r>
        <w:r w:rsidR="00EA424B">
          <w:rPr>
            <w:rFonts w:ascii="宋体" w:hAnsi="宋体"/>
            <w:sz w:val="24"/>
          </w:rPr>
          <w:t>平台</w:t>
        </w:r>
      </w:ins>
      <w:r w:rsidR="007004E8" w:rsidRPr="007004E8">
        <w:rPr>
          <w:rFonts w:ascii="宋体" w:hAnsi="宋体" w:hint="eastAsia"/>
          <w:sz w:val="24"/>
        </w:rPr>
        <w:t>，</w:t>
      </w:r>
      <w:r w:rsidR="00854174">
        <w:rPr>
          <w:rFonts w:ascii="宋体" w:hAnsi="宋体" w:hint="eastAsia"/>
          <w:sz w:val="24"/>
        </w:rPr>
        <w:t>详细描述</w:t>
      </w:r>
      <w:r w:rsidR="007004E8" w:rsidRPr="007004E8">
        <w:rPr>
          <w:rFonts w:ascii="宋体" w:hAnsi="宋体"/>
          <w:sz w:val="24"/>
        </w:rPr>
        <w:t>了CMAP具体的算法</w:t>
      </w:r>
      <w:r w:rsidR="00854174">
        <w:rPr>
          <w:rFonts w:ascii="宋体" w:hAnsi="宋体" w:hint="eastAsia"/>
          <w:sz w:val="24"/>
        </w:rPr>
        <w:t>和</w:t>
      </w:r>
      <w:r w:rsidR="00854174">
        <w:rPr>
          <w:rFonts w:ascii="宋体" w:hAnsi="宋体"/>
          <w:sz w:val="24"/>
        </w:rPr>
        <w:t>基本原理</w:t>
      </w:r>
      <w:r w:rsidR="007004E8" w:rsidRPr="007004E8">
        <w:rPr>
          <w:rFonts w:ascii="宋体" w:hAnsi="宋体"/>
          <w:sz w:val="24"/>
        </w:rPr>
        <w:t>。</w:t>
      </w:r>
    </w:p>
    <w:p w14:paraId="443EF0A7" w14:textId="77777777" w:rsidR="007004E8" w:rsidRPr="007004E8" w:rsidRDefault="007004E8" w:rsidP="007004E8">
      <w:pPr>
        <w:spacing w:beforeLines="100" w:before="447" w:afterLines="100" w:after="447"/>
        <w:ind w:firstLineChars="200" w:firstLine="532"/>
        <w:rPr>
          <w:rFonts w:ascii="宋体" w:hAnsi="宋体"/>
          <w:sz w:val="24"/>
        </w:rPr>
      </w:pPr>
      <w:r w:rsidRPr="007004E8">
        <w:rPr>
          <w:rFonts w:ascii="宋体" w:hAnsi="宋体" w:hint="eastAsia"/>
          <w:sz w:val="24"/>
        </w:rPr>
        <w:t>第四章</w:t>
      </w:r>
      <w:r w:rsidRPr="007004E8">
        <w:rPr>
          <w:rFonts w:ascii="宋体" w:hAnsi="宋体"/>
          <w:sz w:val="24"/>
        </w:rPr>
        <w:t>是</w:t>
      </w:r>
      <w:r w:rsidRPr="007004E8">
        <w:rPr>
          <w:rFonts w:ascii="宋体" w:hAnsi="宋体" w:hint="eastAsia"/>
          <w:sz w:val="24"/>
        </w:rPr>
        <w:t>优化</w:t>
      </w:r>
      <w:r w:rsidRPr="007004E8">
        <w:rPr>
          <w:rFonts w:ascii="宋体" w:hAnsi="宋体"/>
          <w:sz w:val="24"/>
        </w:rPr>
        <w:t>和测试。首先</w:t>
      </w:r>
      <w:r w:rsidRPr="007004E8">
        <w:rPr>
          <w:rFonts w:ascii="宋体" w:hAnsi="宋体" w:hint="eastAsia"/>
          <w:sz w:val="24"/>
        </w:rPr>
        <w:t>利用</w:t>
      </w:r>
      <w:del w:id="209" w:author="1224302906@qq.com" w:date="2019-05-14T10:53:00Z">
        <w:r w:rsidRPr="007004E8" w:rsidDel="00EA424B">
          <w:rPr>
            <w:rFonts w:ascii="宋体" w:hAnsi="宋体"/>
            <w:sz w:val="24"/>
          </w:rPr>
          <w:delText>CMAP</w:delText>
        </w:r>
      </w:del>
      <w:ins w:id="210" w:author="1224302906@qq.com" w:date="2019-05-14T10:53:00Z">
        <w:r w:rsidR="00EA424B">
          <w:rPr>
            <w:rFonts w:ascii="宋体" w:hAnsi="宋体"/>
            <w:sz w:val="24"/>
          </w:rPr>
          <w:t>WTCS</w:t>
        </w:r>
        <w:r w:rsidR="00EA424B">
          <w:rPr>
            <w:rFonts w:ascii="宋体" w:hAnsi="宋体" w:hint="eastAsia"/>
            <w:sz w:val="24"/>
          </w:rPr>
          <w:t>算法</w:t>
        </w:r>
      </w:ins>
      <w:r w:rsidRPr="007004E8">
        <w:rPr>
          <w:rFonts w:ascii="宋体" w:hAnsi="宋体"/>
          <w:sz w:val="24"/>
        </w:rPr>
        <w:t>设计了</w:t>
      </w:r>
      <w:r w:rsidRPr="007004E8">
        <w:rPr>
          <w:rFonts w:ascii="宋体" w:hAnsi="宋体" w:hint="eastAsia"/>
          <w:sz w:val="24"/>
        </w:rPr>
        <w:t>相关药物筛选方法</w:t>
      </w:r>
      <w:r w:rsidRPr="007004E8">
        <w:rPr>
          <w:rFonts w:ascii="宋体" w:hAnsi="宋体"/>
          <w:sz w:val="24"/>
        </w:rPr>
        <w:t>并进行了验证，然后提出了对</w:t>
      </w:r>
      <w:r w:rsidR="00A8690B">
        <w:rPr>
          <w:rFonts w:ascii="宋体" w:hAnsi="宋体" w:hint="eastAsia"/>
          <w:sz w:val="24"/>
        </w:rPr>
        <w:t>药物</w:t>
      </w:r>
      <w:r w:rsidR="00A8690B">
        <w:rPr>
          <w:rFonts w:ascii="宋体" w:hAnsi="宋体"/>
          <w:sz w:val="24"/>
        </w:rPr>
        <w:t>筛选</w:t>
      </w:r>
      <w:r w:rsidRPr="007004E8">
        <w:rPr>
          <w:rFonts w:ascii="宋体" w:hAnsi="宋体"/>
          <w:sz w:val="24"/>
        </w:rPr>
        <w:t>方法的优化改进</w:t>
      </w:r>
      <w:r w:rsidRPr="007004E8">
        <w:rPr>
          <w:rFonts w:ascii="宋体" w:hAnsi="宋体" w:hint="eastAsia"/>
          <w:sz w:val="24"/>
        </w:rPr>
        <w:t>，</w:t>
      </w:r>
      <w:r w:rsidRPr="007004E8">
        <w:rPr>
          <w:rFonts w:ascii="宋体" w:hAnsi="宋体"/>
          <w:sz w:val="24"/>
        </w:rPr>
        <w:t>最后对所进行的实验及结果进行总结。</w:t>
      </w:r>
    </w:p>
    <w:p w14:paraId="3DA30E56" w14:textId="77777777" w:rsidR="007004E8" w:rsidRPr="007004E8" w:rsidRDefault="007004E8" w:rsidP="007004E8">
      <w:pPr>
        <w:spacing w:beforeLines="100" w:before="447" w:afterLines="100" w:after="447"/>
        <w:ind w:firstLineChars="200" w:firstLine="532"/>
        <w:rPr>
          <w:rFonts w:ascii="宋体" w:hAnsi="宋体"/>
          <w:sz w:val="24"/>
        </w:rPr>
      </w:pPr>
      <w:r w:rsidRPr="007004E8">
        <w:rPr>
          <w:rFonts w:ascii="宋体" w:hAnsi="宋体" w:hint="eastAsia"/>
          <w:sz w:val="24"/>
        </w:rPr>
        <w:t>第五章</w:t>
      </w:r>
      <w:r w:rsidRPr="007004E8">
        <w:rPr>
          <w:rFonts w:ascii="宋体" w:hAnsi="宋体"/>
          <w:sz w:val="24"/>
        </w:rPr>
        <w:t>是对本文工作的总结</w:t>
      </w:r>
      <w:r w:rsidRPr="007004E8">
        <w:rPr>
          <w:rFonts w:ascii="宋体" w:hAnsi="宋体" w:hint="eastAsia"/>
          <w:sz w:val="24"/>
        </w:rPr>
        <w:t>以及</w:t>
      </w:r>
      <w:r w:rsidRPr="007004E8">
        <w:rPr>
          <w:rFonts w:ascii="宋体" w:hAnsi="宋体"/>
          <w:sz w:val="24"/>
        </w:rPr>
        <w:t>对未来</w:t>
      </w:r>
      <w:r w:rsidRPr="007004E8">
        <w:rPr>
          <w:rFonts w:ascii="宋体" w:hAnsi="宋体" w:hint="eastAsia"/>
          <w:sz w:val="24"/>
        </w:rPr>
        <w:t>工作</w:t>
      </w:r>
      <w:r w:rsidRPr="007004E8">
        <w:rPr>
          <w:rFonts w:ascii="宋体" w:hAnsi="宋体"/>
          <w:sz w:val="24"/>
        </w:rPr>
        <w:t>的展望。</w:t>
      </w:r>
    </w:p>
    <w:p w14:paraId="3369C0A6" w14:textId="77777777" w:rsidR="00310960" w:rsidRPr="00310960" w:rsidRDefault="00310960" w:rsidP="00310960">
      <w:pPr>
        <w:spacing w:beforeLines="100" w:before="447" w:afterLines="100" w:after="447"/>
        <w:rPr>
          <w:rFonts w:eastAsia="黑体"/>
          <w:sz w:val="28"/>
          <w:szCs w:val="28"/>
        </w:rPr>
      </w:pPr>
    </w:p>
    <w:p w14:paraId="7B107E1D" w14:textId="77777777" w:rsidR="00310960" w:rsidRPr="00ED4ACD" w:rsidRDefault="00310960" w:rsidP="00ED4ACD">
      <w:pPr>
        <w:spacing w:beforeLines="100" w:before="447" w:afterLines="100" w:after="447"/>
        <w:rPr>
          <w:rFonts w:eastAsia="黑体"/>
          <w:sz w:val="28"/>
          <w:szCs w:val="28"/>
        </w:rPr>
      </w:pPr>
    </w:p>
    <w:p w14:paraId="42C30842" w14:textId="77777777" w:rsidR="001F45FF" w:rsidRPr="00ED4ACD" w:rsidRDefault="001F45FF" w:rsidP="00ED4ACD">
      <w:pPr>
        <w:spacing w:beforeLines="100" w:before="447" w:afterLines="100" w:after="447"/>
        <w:rPr>
          <w:rFonts w:eastAsia="黑体"/>
          <w:sz w:val="28"/>
          <w:szCs w:val="28"/>
        </w:rPr>
        <w:sectPr w:rsidR="001F45FF" w:rsidRPr="00ED4ACD" w:rsidSect="0040636E">
          <w:pgSz w:w="11907" w:h="16840" w:code="9"/>
          <w:pgMar w:top="1701" w:right="1701" w:bottom="1701" w:left="1701" w:header="1418" w:footer="1418" w:gutter="0"/>
          <w:pgNumType w:start="1"/>
          <w:cols w:space="425"/>
          <w:docGrid w:type="linesAndChars" w:linePitch="447" w:charSpace="5325"/>
        </w:sectPr>
      </w:pPr>
    </w:p>
    <w:p w14:paraId="4F20B134" w14:textId="77777777" w:rsidR="001F45FF" w:rsidRPr="00647605" w:rsidRDefault="001F45FF" w:rsidP="001F45FF">
      <w:pPr>
        <w:spacing w:beforeLines="100" w:before="447" w:afterLines="100" w:after="447"/>
        <w:jc w:val="center"/>
        <w:rPr>
          <w:rFonts w:eastAsia="仿宋_GB2312"/>
          <w:sz w:val="24"/>
          <w:szCs w:val="20"/>
        </w:rPr>
      </w:pPr>
      <w:r w:rsidRPr="00647605">
        <w:rPr>
          <w:rFonts w:eastAsia="黑体"/>
          <w:sz w:val="32"/>
        </w:rPr>
        <w:lastRenderedPageBreak/>
        <w:t>第</w:t>
      </w:r>
      <w:r w:rsidR="00632DAE">
        <w:rPr>
          <w:rFonts w:eastAsia="黑体"/>
          <w:sz w:val="32"/>
        </w:rPr>
        <w:t>2</w:t>
      </w:r>
      <w:r w:rsidRPr="00647605">
        <w:rPr>
          <w:rFonts w:eastAsia="黑体"/>
          <w:sz w:val="32"/>
        </w:rPr>
        <w:t>章</w:t>
      </w:r>
      <w:r w:rsidR="00632DAE">
        <w:rPr>
          <w:rFonts w:eastAsia="黑体" w:hint="eastAsia"/>
          <w:sz w:val="32"/>
        </w:rPr>
        <w:t xml:space="preserve">　理论</w:t>
      </w:r>
      <w:r w:rsidR="00632DAE">
        <w:rPr>
          <w:rFonts w:eastAsia="黑体"/>
          <w:sz w:val="32"/>
        </w:rPr>
        <w:t>知识基础</w:t>
      </w:r>
    </w:p>
    <w:p w14:paraId="343B00F1" w14:textId="635AFEE2" w:rsidR="001F45FF" w:rsidRPr="00632DAE" w:rsidRDefault="00CF4999" w:rsidP="00632DAE">
      <w:pPr>
        <w:ind w:firstLineChars="200" w:firstLine="532"/>
        <w:rPr>
          <w:rFonts w:ascii="宋体" w:hint="eastAsia"/>
          <w:sz w:val="24"/>
        </w:rPr>
      </w:pPr>
      <w:r>
        <w:rPr>
          <w:rFonts w:ascii="宋体" w:hint="eastAsia"/>
          <w:sz w:val="24"/>
        </w:rPr>
        <w:t>由于</w:t>
      </w:r>
      <w:r>
        <w:rPr>
          <w:rFonts w:ascii="宋体"/>
          <w:sz w:val="24"/>
        </w:rPr>
        <w:t>本课题</w:t>
      </w:r>
      <w:r>
        <w:rPr>
          <w:rFonts w:ascii="宋体" w:hint="eastAsia"/>
          <w:sz w:val="24"/>
        </w:rPr>
        <w:t>为</w:t>
      </w:r>
      <w:r>
        <w:rPr>
          <w:rFonts w:ascii="宋体"/>
          <w:sz w:val="24"/>
        </w:rPr>
        <w:t>跨专业</w:t>
      </w:r>
      <w:r>
        <w:rPr>
          <w:rFonts w:ascii="宋体" w:hint="eastAsia"/>
          <w:sz w:val="24"/>
        </w:rPr>
        <w:t>研究</w:t>
      </w:r>
      <w:r>
        <w:rPr>
          <w:rFonts w:ascii="宋体"/>
          <w:sz w:val="24"/>
        </w:rPr>
        <w:t>课题，在掌握有关计算机深度学习的相关</w:t>
      </w:r>
      <w:r>
        <w:rPr>
          <w:rFonts w:ascii="宋体" w:hint="eastAsia"/>
          <w:sz w:val="24"/>
        </w:rPr>
        <w:t>知识</w:t>
      </w:r>
      <w:r>
        <w:rPr>
          <w:rFonts w:ascii="宋体"/>
          <w:sz w:val="24"/>
        </w:rPr>
        <w:t>以外，还需要</w:t>
      </w:r>
      <w:r>
        <w:rPr>
          <w:rFonts w:ascii="宋体" w:hint="eastAsia"/>
          <w:sz w:val="24"/>
        </w:rPr>
        <w:t>进一步</w:t>
      </w:r>
      <w:r>
        <w:rPr>
          <w:rFonts w:ascii="宋体"/>
          <w:sz w:val="24"/>
        </w:rPr>
        <w:t>学习掌握组学数据分析相关理论知识，为后续课题的研究</w:t>
      </w:r>
      <w:r>
        <w:rPr>
          <w:rFonts w:ascii="宋体" w:hint="eastAsia"/>
          <w:sz w:val="24"/>
        </w:rPr>
        <w:t>打下</w:t>
      </w:r>
      <w:r>
        <w:rPr>
          <w:rFonts w:ascii="宋体"/>
          <w:sz w:val="24"/>
        </w:rPr>
        <w:t>理论基础。</w:t>
      </w:r>
      <w:r w:rsidR="004776FB">
        <w:rPr>
          <w:rFonts w:ascii="宋体" w:hint="eastAsia"/>
          <w:sz w:val="24"/>
        </w:rPr>
        <w:t>本章</w:t>
      </w:r>
      <w:r w:rsidR="004776FB">
        <w:rPr>
          <w:rFonts w:ascii="宋体"/>
          <w:sz w:val="24"/>
        </w:rPr>
        <w:t>主要介绍了应用于生物医学的代表性深度学习</w:t>
      </w:r>
      <w:r w:rsidR="004776FB">
        <w:rPr>
          <w:rFonts w:ascii="宋体" w:hint="eastAsia"/>
          <w:sz w:val="24"/>
        </w:rPr>
        <w:t>网络</w:t>
      </w:r>
      <w:r w:rsidR="004776FB">
        <w:rPr>
          <w:rFonts w:ascii="宋体"/>
          <w:sz w:val="24"/>
        </w:rPr>
        <w:t>以及</w:t>
      </w:r>
      <w:r w:rsidR="004776FB">
        <w:rPr>
          <w:rFonts w:ascii="宋体" w:hint="eastAsia"/>
          <w:sz w:val="24"/>
        </w:rPr>
        <w:t>转录</w:t>
      </w:r>
      <w:r w:rsidR="004776FB">
        <w:rPr>
          <w:rFonts w:ascii="宋体"/>
          <w:sz w:val="24"/>
        </w:rPr>
        <w:t>组学数据分析和药物预测</w:t>
      </w:r>
      <w:r w:rsidR="004776FB">
        <w:rPr>
          <w:rFonts w:ascii="宋体" w:hint="eastAsia"/>
          <w:sz w:val="24"/>
        </w:rPr>
        <w:t>的</w:t>
      </w:r>
      <w:r w:rsidR="004776FB">
        <w:rPr>
          <w:rFonts w:ascii="宋体"/>
          <w:sz w:val="24"/>
        </w:rPr>
        <w:t>基本分析方法</w:t>
      </w:r>
      <w:r w:rsidR="004776FB">
        <w:rPr>
          <w:rFonts w:ascii="宋体" w:hint="eastAsia"/>
          <w:sz w:val="24"/>
        </w:rPr>
        <w:t>。</w:t>
      </w:r>
    </w:p>
    <w:p w14:paraId="569FEA5A" w14:textId="77777777" w:rsidR="001F45FF" w:rsidRDefault="00CF4999" w:rsidP="001F45FF">
      <w:pPr>
        <w:spacing w:beforeLines="100" w:before="447" w:afterLines="100" w:after="447"/>
        <w:rPr>
          <w:rFonts w:eastAsia="黑体"/>
          <w:sz w:val="28"/>
          <w:szCs w:val="28"/>
        </w:rPr>
      </w:pPr>
      <w:r>
        <w:rPr>
          <w:rFonts w:eastAsia="黑体" w:hint="eastAsia"/>
          <w:sz w:val="28"/>
          <w:szCs w:val="28"/>
        </w:rPr>
        <w:t>2</w:t>
      </w:r>
      <w:r w:rsidR="001F45FF" w:rsidRPr="00647605">
        <w:rPr>
          <w:rFonts w:eastAsia="黑体"/>
          <w:sz w:val="28"/>
          <w:szCs w:val="28"/>
        </w:rPr>
        <w:t>.1</w:t>
      </w:r>
      <w:r>
        <w:rPr>
          <w:rFonts w:eastAsia="黑体" w:hint="eastAsia"/>
          <w:sz w:val="28"/>
          <w:szCs w:val="28"/>
        </w:rPr>
        <w:t>深度</w:t>
      </w:r>
      <w:r>
        <w:rPr>
          <w:rFonts w:eastAsia="黑体"/>
          <w:sz w:val="28"/>
          <w:szCs w:val="28"/>
        </w:rPr>
        <w:t>学习理论基础</w:t>
      </w:r>
    </w:p>
    <w:p w14:paraId="4FEE5F81" w14:textId="77777777" w:rsidR="001F45FF" w:rsidRPr="00647605" w:rsidRDefault="005830B2" w:rsidP="001F45FF">
      <w:pPr>
        <w:ind w:firstLineChars="200" w:firstLine="532"/>
        <w:rPr>
          <w:rFonts w:eastAsia="黑体"/>
          <w:sz w:val="28"/>
          <w:szCs w:val="28"/>
        </w:rPr>
      </w:pPr>
      <w:r>
        <w:rPr>
          <w:rFonts w:ascii="宋体" w:hint="eastAsia"/>
          <w:sz w:val="24"/>
        </w:rPr>
        <w:t>对于</w:t>
      </w:r>
      <w:r>
        <w:rPr>
          <w:rFonts w:ascii="宋体"/>
          <w:sz w:val="24"/>
        </w:rPr>
        <w:t>传统意义上的机器学习技术来说，</w:t>
      </w:r>
      <w:r>
        <w:rPr>
          <w:rFonts w:ascii="宋体" w:hint="eastAsia"/>
          <w:sz w:val="24"/>
        </w:rPr>
        <w:t>其</w:t>
      </w:r>
      <w:r>
        <w:rPr>
          <w:rFonts w:ascii="宋体"/>
          <w:sz w:val="24"/>
        </w:rPr>
        <w:t>输入特征必须是</w:t>
      </w:r>
      <w:r w:rsidR="00605AD6">
        <w:rPr>
          <w:rFonts w:ascii="宋体" w:hint="eastAsia"/>
          <w:sz w:val="24"/>
        </w:rPr>
        <w:t>从原始</w:t>
      </w:r>
      <w:r>
        <w:rPr>
          <w:rFonts w:ascii="宋体"/>
          <w:sz w:val="24"/>
        </w:rPr>
        <w:t>数据</w:t>
      </w:r>
      <w:r w:rsidR="00605AD6">
        <w:rPr>
          <w:rFonts w:ascii="宋体" w:hint="eastAsia"/>
          <w:sz w:val="24"/>
        </w:rPr>
        <w:t>进行人工</w:t>
      </w:r>
      <w:r w:rsidR="00605AD6">
        <w:rPr>
          <w:rFonts w:ascii="宋体"/>
          <w:sz w:val="24"/>
        </w:rPr>
        <w:t>提取的</w:t>
      </w:r>
      <w:r w:rsidR="00605AD6">
        <w:rPr>
          <w:rFonts w:ascii="宋体" w:hint="eastAsia"/>
          <w:sz w:val="24"/>
        </w:rPr>
        <w:t>，</w:t>
      </w:r>
      <w:r w:rsidR="00605AD6">
        <w:rPr>
          <w:rFonts w:ascii="宋体"/>
          <w:sz w:val="24"/>
        </w:rPr>
        <w:t>这种方式</w:t>
      </w:r>
      <w:r w:rsidR="00605AD6">
        <w:rPr>
          <w:rFonts w:ascii="宋体" w:hint="eastAsia"/>
          <w:sz w:val="24"/>
        </w:rPr>
        <w:t>对技术</w:t>
      </w:r>
      <w:r w:rsidR="00605AD6">
        <w:rPr>
          <w:rFonts w:ascii="宋体"/>
          <w:sz w:val="24"/>
        </w:rPr>
        <w:t>人员的专业知识和领域知识要求较高且</w:t>
      </w:r>
      <w:r w:rsidR="00605AD6">
        <w:rPr>
          <w:rFonts w:ascii="宋体" w:hint="eastAsia"/>
          <w:sz w:val="24"/>
        </w:rPr>
        <w:t>整个</w:t>
      </w:r>
      <w:r w:rsidR="00605AD6">
        <w:rPr>
          <w:rFonts w:ascii="宋体"/>
          <w:sz w:val="24"/>
        </w:rPr>
        <w:t>创建、分析</w:t>
      </w:r>
      <w:r w:rsidR="00605AD6">
        <w:rPr>
          <w:rFonts w:ascii="宋体" w:hint="eastAsia"/>
          <w:sz w:val="24"/>
        </w:rPr>
        <w:t>、选择</w:t>
      </w:r>
      <w:r w:rsidR="00605AD6">
        <w:rPr>
          <w:rFonts w:ascii="宋体"/>
          <w:sz w:val="24"/>
        </w:rPr>
        <w:t>和评估的过程耗时而费力</w:t>
      </w:r>
      <w:r w:rsidR="00605AD6">
        <w:rPr>
          <w:rFonts w:ascii="宋体" w:hint="eastAsia"/>
          <w:sz w:val="24"/>
        </w:rPr>
        <w:t>，</w:t>
      </w:r>
      <w:r w:rsidR="00605AD6">
        <w:rPr>
          <w:rFonts w:ascii="宋体"/>
          <w:sz w:val="24"/>
        </w:rPr>
        <w:t>不仅如此，</w:t>
      </w:r>
      <w:r w:rsidR="00605AD6">
        <w:rPr>
          <w:rFonts w:ascii="宋体" w:hint="eastAsia"/>
          <w:sz w:val="24"/>
        </w:rPr>
        <w:t>即便</w:t>
      </w:r>
      <w:r w:rsidR="00605AD6">
        <w:rPr>
          <w:rFonts w:ascii="宋体"/>
          <w:sz w:val="24"/>
        </w:rPr>
        <w:t>是反复试验也</w:t>
      </w:r>
      <w:r w:rsidR="00605AD6">
        <w:rPr>
          <w:rFonts w:ascii="宋体" w:hint="eastAsia"/>
          <w:sz w:val="24"/>
        </w:rPr>
        <w:t>有可能</w:t>
      </w:r>
      <w:r w:rsidR="00605AD6">
        <w:rPr>
          <w:rFonts w:ascii="宋体"/>
          <w:sz w:val="24"/>
        </w:rPr>
        <w:t>因为特征选取的偏差导致无法</w:t>
      </w:r>
      <w:r w:rsidR="00605AD6">
        <w:rPr>
          <w:rFonts w:ascii="宋体" w:hint="eastAsia"/>
          <w:sz w:val="24"/>
        </w:rPr>
        <w:t>得到</w:t>
      </w:r>
      <w:r w:rsidR="00605AD6">
        <w:rPr>
          <w:rFonts w:ascii="宋体"/>
          <w:sz w:val="24"/>
        </w:rPr>
        <w:t>预期的结果。</w:t>
      </w:r>
      <w:r w:rsidR="00833ACC">
        <w:rPr>
          <w:rFonts w:ascii="宋体" w:hint="eastAsia"/>
          <w:sz w:val="24"/>
        </w:rPr>
        <w:t>而</w:t>
      </w:r>
      <w:r w:rsidR="00833ACC">
        <w:rPr>
          <w:rFonts w:ascii="宋体"/>
          <w:sz w:val="24"/>
        </w:rPr>
        <w:t>深度学习技术作为机器学习的后续壮大，它可以</w:t>
      </w:r>
      <w:r w:rsidR="00833ACC">
        <w:rPr>
          <w:rFonts w:ascii="宋体" w:hint="eastAsia"/>
          <w:sz w:val="24"/>
        </w:rPr>
        <w:t>不需要</w:t>
      </w:r>
      <w:r w:rsidR="00833ACC">
        <w:rPr>
          <w:rFonts w:ascii="宋体"/>
          <w:sz w:val="24"/>
        </w:rPr>
        <w:t>任何人为干预直接</w:t>
      </w:r>
      <w:r w:rsidR="00833ACC">
        <w:rPr>
          <w:rFonts w:ascii="宋体" w:hint="eastAsia"/>
          <w:sz w:val="24"/>
        </w:rPr>
        <w:t>地</w:t>
      </w:r>
      <w:r w:rsidR="00833ACC">
        <w:rPr>
          <w:rFonts w:ascii="宋体"/>
          <w:sz w:val="24"/>
        </w:rPr>
        <w:t>从原始数据中学习</w:t>
      </w:r>
      <w:r w:rsidR="00833ACC">
        <w:rPr>
          <w:rFonts w:ascii="宋体" w:hint="eastAsia"/>
          <w:sz w:val="24"/>
        </w:rPr>
        <w:t>获得</w:t>
      </w:r>
      <w:r w:rsidR="00833ACC">
        <w:rPr>
          <w:rFonts w:ascii="宋体"/>
          <w:sz w:val="24"/>
        </w:rPr>
        <w:t>最佳功能，</w:t>
      </w:r>
      <w:r w:rsidR="00833ACC">
        <w:rPr>
          <w:rFonts w:ascii="宋体" w:hint="eastAsia"/>
          <w:sz w:val="24"/>
        </w:rPr>
        <w:t>甚至</w:t>
      </w:r>
      <w:r w:rsidR="00833ACC">
        <w:rPr>
          <w:rFonts w:ascii="宋体"/>
          <w:sz w:val="24"/>
        </w:rPr>
        <w:t>是自动发现可能未知或隐藏的</w:t>
      </w:r>
      <w:r w:rsidR="00833ACC">
        <w:rPr>
          <w:rFonts w:ascii="宋体" w:hint="eastAsia"/>
          <w:sz w:val="24"/>
        </w:rPr>
        <w:t>潜在</w:t>
      </w:r>
      <w:r w:rsidR="00833ACC">
        <w:rPr>
          <w:rFonts w:ascii="宋体"/>
          <w:sz w:val="24"/>
        </w:rPr>
        <w:t>数据关系。</w:t>
      </w:r>
    </w:p>
    <w:p w14:paraId="06D2A56B" w14:textId="77777777" w:rsidR="001F45FF" w:rsidRDefault="0089327D" w:rsidP="001F45FF">
      <w:pPr>
        <w:rPr>
          <w:rFonts w:eastAsia="仿宋_GB2312"/>
          <w:sz w:val="24"/>
          <w:szCs w:val="20"/>
        </w:rPr>
      </w:pPr>
      <w:r>
        <w:rPr>
          <w:rFonts w:eastAsia="黑体"/>
          <w:sz w:val="24"/>
        </w:rPr>
        <w:t>2</w:t>
      </w:r>
      <w:r w:rsidR="001F45FF" w:rsidRPr="00186332">
        <w:rPr>
          <w:rFonts w:eastAsia="黑体"/>
          <w:sz w:val="24"/>
        </w:rPr>
        <w:t>.1.1</w:t>
      </w:r>
      <w:r>
        <w:rPr>
          <w:rFonts w:eastAsia="黑体" w:hint="eastAsia"/>
          <w:sz w:val="24"/>
        </w:rPr>
        <w:t>人工</w:t>
      </w:r>
      <w:r>
        <w:rPr>
          <w:rFonts w:eastAsia="黑体"/>
          <w:sz w:val="24"/>
        </w:rPr>
        <w:t>神经网络</w:t>
      </w:r>
    </w:p>
    <w:p w14:paraId="5A20AD45" w14:textId="77777777" w:rsidR="001F45FF" w:rsidRDefault="0089327D" w:rsidP="001F45FF">
      <w:pPr>
        <w:ind w:firstLineChars="200" w:firstLine="532"/>
        <w:rPr>
          <w:rFonts w:ascii="宋体"/>
          <w:sz w:val="24"/>
        </w:rPr>
      </w:pPr>
      <w:r>
        <w:rPr>
          <w:rFonts w:ascii="宋体" w:hint="eastAsia"/>
          <w:sz w:val="24"/>
        </w:rPr>
        <w:t>在</w:t>
      </w:r>
      <w:r>
        <w:rPr>
          <w:rFonts w:ascii="宋体"/>
          <w:sz w:val="24"/>
        </w:rPr>
        <w:t>深度学习</w:t>
      </w:r>
      <w:r>
        <w:rPr>
          <w:rFonts w:ascii="宋体" w:hint="eastAsia"/>
          <w:sz w:val="24"/>
        </w:rPr>
        <w:t>领域</w:t>
      </w:r>
      <w:r>
        <w:rPr>
          <w:rFonts w:ascii="宋体"/>
          <w:sz w:val="24"/>
        </w:rPr>
        <w:t>中，绝大多数的算法和</w:t>
      </w:r>
      <w:r>
        <w:rPr>
          <w:rFonts w:ascii="宋体" w:hint="eastAsia"/>
          <w:sz w:val="24"/>
        </w:rPr>
        <w:t>框架都</w:t>
      </w:r>
      <w:r>
        <w:rPr>
          <w:rFonts w:ascii="宋体"/>
          <w:sz w:val="24"/>
        </w:rPr>
        <w:t>建立在人工神经网络</w:t>
      </w:r>
      <w:r>
        <w:rPr>
          <w:rFonts w:ascii="宋体" w:hint="eastAsia"/>
          <w:sz w:val="24"/>
        </w:rPr>
        <w:t>（ANN）的</w:t>
      </w:r>
      <w:r>
        <w:rPr>
          <w:rFonts w:ascii="宋体"/>
          <w:sz w:val="24"/>
        </w:rPr>
        <w:t>框架</w:t>
      </w:r>
      <w:r>
        <w:rPr>
          <w:rFonts w:ascii="宋体" w:hint="eastAsia"/>
          <w:sz w:val="24"/>
        </w:rPr>
        <w:t>之上。</w:t>
      </w:r>
      <w:r>
        <w:rPr>
          <w:rFonts w:ascii="宋体"/>
          <w:sz w:val="24"/>
        </w:rPr>
        <w:t>人工</w:t>
      </w:r>
      <w:r>
        <w:rPr>
          <w:rFonts w:ascii="宋体" w:hint="eastAsia"/>
          <w:sz w:val="24"/>
        </w:rPr>
        <w:t>神经</w:t>
      </w:r>
      <w:r w:rsidR="00E971B6">
        <w:rPr>
          <w:rFonts w:ascii="宋体"/>
          <w:sz w:val="24"/>
        </w:rPr>
        <w:t>网</w:t>
      </w:r>
      <w:r w:rsidR="00E971B6">
        <w:rPr>
          <w:rFonts w:ascii="宋体" w:hint="eastAsia"/>
          <w:sz w:val="24"/>
        </w:rPr>
        <w:t>络</w:t>
      </w:r>
      <w:r w:rsidR="00E971B6">
        <w:rPr>
          <w:rFonts w:ascii="宋体"/>
          <w:sz w:val="24"/>
        </w:rPr>
        <w:t>顾名思义是对</w:t>
      </w:r>
      <w:r w:rsidR="00E971B6">
        <w:rPr>
          <w:rFonts w:ascii="宋体" w:hint="eastAsia"/>
          <w:sz w:val="24"/>
        </w:rPr>
        <w:t>人们</w:t>
      </w:r>
      <w:r w:rsidR="00E971B6">
        <w:rPr>
          <w:rFonts w:ascii="宋体"/>
          <w:sz w:val="24"/>
        </w:rPr>
        <w:t>大脑的神经网络通过人为的方式进行的一个抽象，它由许多相互联系的神经元组成，包括输入层</w:t>
      </w:r>
      <w:r w:rsidR="00E971B6">
        <w:rPr>
          <w:rFonts w:ascii="宋体" w:hint="eastAsia"/>
          <w:sz w:val="24"/>
        </w:rPr>
        <w:t>、</w:t>
      </w:r>
      <w:r w:rsidR="00E971B6">
        <w:rPr>
          <w:rFonts w:ascii="宋体"/>
          <w:sz w:val="24"/>
        </w:rPr>
        <w:t>隐藏层</w:t>
      </w:r>
      <w:r w:rsidR="00E971B6">
        <w:rPr>
          <w:rFonts w:ascii="宋体" w:hint="eastAsia"/>
          <w:sz w:val="24"/>
        </w:rPr>
        <w:t>、和</w:t>
      </w:r>
      <w:r w:rsidR="00E971B6">
        <w:rPr>
          <w:rFonts w:ascii="宋体"/>
          <w:sz w:val="24"/>
        </w:rPr>
        <w:t>输出层，其中隐藏层可能存在多层</w:t>
      </w:r>
      <w:r w:rsidR="00E971B6">
        <w:rPr>
          <w:rFonts w:ascii="宋体" w:hint="eastAsia"/>
          <w:sz w:val="24"/>
        </w:rPr>
        <w:t>但</w:t>
      </w:r>
      <w:r w:rsidR="00E971B6">
        <w:rPr>
          <w:rFonts w:ascii="宋体"/>
          <w:sz w:val="24"/>
        </w:rPr>
        <w:t>不少于一层。具体</w:t>
      </w:r>
      <w:r w:rsidR="00E971B6">
        <w:rPr>
          <w:rFonts w:ascii="宋体" w:hint="eastAsia"/>
          <w:sz w:val="24"/>
        </w:rPr>
        <w:t>情况</w:t>
      </w:r>
      <w:r w:rsidR="00E971B6">
        <w:rPr>
          <w:rFonts w:ascii="宋体"/>
          <w:sz w:val="24"/>
        </w:rPr>
        <w:t>如图</w:t>
      </w:r>
      <w:r w:rsidR="00E971B6">
        <w:rPr>
          <w:rFonts w:ascii="宋体" w:hint="eastAsia"/>
          <w:sz w:val="24"/>
        </w:rPr>
        <w:t>2</w:t>
      </w:r>
      <w:r w:rsidR="00E971B6">
        <w:rPr>
          <w:rFonts w:ascii="宋体"/>
          <w:sz w:val="24"/>
        </w:rPr>
        <w:t>-</w:t>
      </w:r>
      <w:r w:rsidR="00E971B6">
        <w:rPr>
          <w:rFonts w:ascii="宋体" w:hint="eastAsia"/>
          <w:sz w:val="24"/>
        </w:rPr>
        <w:t>1所示</w:t>
      </w:r>
      <w:r w:rsidR="00E971B6">
        <w:rPr>
          <w:rFonts w:ascii="宋体"/>
          <w:sz w:val="24"/>
        </w:rPr>
        <w:t>：</w:t>
      </w:r>
    </w:p>
    <w:p w14:paraId="32A42122" w14:textId="77777777" w:rsidR="00E971B6" w:rsidRDefault="00230E5C" w:rsidP="00E971B6">
      <w:pPr>
        <w:ind w:firstLineChars="200" w:firstLine="472"/>
        <w:jc w:val="center"/>
        <w:rPr>
          <w:rFonts w:ascii="宋体"/>
          <w:sz w:val="24"/>
        </w:rPr>
      </w:pPr>
      <w:r>
        <w:object w:dxaOrig="6270" w:dyaOrig="5851" w14:anchorId="3553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pt;height:292.2pt" o:ole="">
            <v:imagedata r:id="rId13" o:title=""/>
          </v:shape>
          <o:OLEObject Type="Embed" ProgID="Visio.Drawing.15" ShapeID="_x0000_i1025" DrawAspect="Content" ObjectID="_1619685363" r:id="rId14"/>
        </w:object>
      </w:r>
    </w:p>
    <w:p w14:paraId="5D97F2DC" w14:textId="77777777" w:rsidR="00E971B6" w:rsidRDefault="00E971B6" w:rsidP="00E971B6">
      <w:pPr>
        <w:ind w:firstLineChars="200" w:firstLine="532"/>
        <w:jc w:val="center"/>
        <w:rPr>
          <w:rFonts w:ascii="宋体"/>
          <w:sz w:val="24"/>
        </w:rPr>
      </w:pPr>
      <w:r>
        <w:rPr>
          <w:rFonts w:ascii="宋体" w:hint="eastAsia"/>
          <w:sz w:val="24"/>
        </w:rPr>
        <w:t>图2</w:t>
      </w:r>
      <w:r>
        <w:rPr>
          <w:rFonts w:ascii="宋体"/>
          <w:sz w:val="24"/>
        </w:rPr>
        <w:t>-1</w:t>
      </w:r>
      <w:r>
        <w:rPr>
          <w:rFonts w:ascii="宋体" w:hint="eastAsia"/>
          <w:sz w:val="24"/>
        </w:rPr>
        <w:t>：</w:t>
      </w:r>
      <w:r>
        <w:rPr>
          <w:rFonts w:ascii="宋体"/>
          <w:sz w:val="24"/>
        </w:rPr>
        <w:t>人工神经网络</w:t>
      </w:r>
      <w:r>
        <w:rPr>
          <w:rFonts w:ascii="宋体" w:hint="eastAsia"/>
          <w:sz w:val="24"/>
        </w:rPr>
        <w:t>组成</w:t>
      </w:r>
      <w:r>
        <w:rPr>
          <w:rFonts w:ascii="宋体"/>
          <w:sz w:val="24"/>
        </w:rPr>
        <w:t>示意图</w:t>
      </w:r>
    </w:p>
    <w:p w14:paraId="294CD623" w14:textId="77777777" w:rsidR="001F45FF" w:rsidRDefault="00B3729E" w:rsidP="001F45FF">
      <w:pPr>
        <w:ind w:firstLineChars="200" w:firstLine="532"/>
        <w:rPr>
          <w:rFonts w:ascii="宋体"/>
          <w:sz w:val="24"/>
        </w:rPr>
      </w:pPr>
      <w:r>
        <w:rPr>
          <w:rFonts w:ascii="宋体" w:hint="eastAsia"/>
          <w:sz w:val="24"/>
        </w:rPr>
        <w:t>输入</w:t>
      </w:r>
      <w:r>
        <w:rPr>
          <w:rFonts w:ascii="宋体"/>
          <w:sz w:val="24"/>
        </w:rPr>
        <w:t>特征从</w:t>
      </w:r>
      <w:r>
        <w:rPr>
          <w:rFonts w:ascii="宋体" w:hint="eastAsia"/>
          <w:sz w:val="24"/>
        </w:rPr>
        <w:t>输入层</w:t>
      </w:r>
      <w:r>
        <w:rPr>
          <w:rFonts w:ascii="宋体"/>
          <w:sz w:val="24"/>
        </w:rPr>
        <w:t>进入到人工神经网络</w:t>
      </w:r>
      <w:r w:rsidR="00EA79A9">
        <w:rPr>
          <w:rFonts w:ascii="宋体" w:hint="eastAsia"/>
          <w:sz w:val="24"/>
        </w:rPr>
        <w:t>，</w:t>
      </w:r>
      <w:r w:rsidR="00EA79A9">
        <w:rPr>
          <w:rFonts w:ascii="宋体"/>
          <w:sz w:val="24"/>
        </w:rPr>
        <w:t>经过隐藏层处理后由输出层输出结果</w:t>
      </w:r>
      <w:r w:rsidR="00EA79A9">
        <w:rPr>
          <w:rFonts w:ascii="宋体" w:hint="eastAsia"/>
          <w:sz w:val="24"/>
        </w:rPr>
        <w:t>。</w:t>
      </w:r>
      <w:r w:rsidR="00EA79A9">
        <w:rPr>
          <w:rFonts w:ascii="宋体"/>
          <w:sz w:val="24"/>
        </w:rPr>
        <w:t>每个</w:t>
      </w:r>
      <w:r w:rsidR="00EA79A9">
        <w:rPr>
          <w:rFonts w:ascii="宋体" w:hint="eastAsia"/>
          <w:sz w:val="24"/>
        </w:rPr>
        <w:t>神经元</w:t>
      </w:r>
      <w:r w:rsidR="00EA79A9">
        <w:rPr>
          <w:rFonts w:ascii="宋体"/>
          <w:sz w:val="24"/>
        </w:rPr>
        <w:t>之间的</w:t>
      </w:r>
      <w:r w:rsidR="00EA79A9">
        <w:rPr>
          <w:rFonts w:ascii="宋体" w:hint="eastAsia"/>
          <w:sz w:val="24"/>
        </w:rPr>
        <w:t>连接</w:t>
      </w:r>
      <w:r w:rsidR="00EA79A9">
        <w:rPr>
          <w:rFonts w:ascii="宋体"/>
          <w:sz w:val="24"/>
        </w:rPr>
        <w:t>都存在</w:t>
      </w:r>
      <w:r w:rsidR="00613FEA">
        <w:rPr>
          <w:rFonts w:ascii="宋体" w:hint="eastAsia"/>
          <w:sz w:val="24"/>
        </w:rPr>
        <w:t>一个</w:t>
      </w:r>
      <w:r w:rsidR="00613FEA">
        <w:rPr>
          <w:rFonts w:ascii="宋体"/>
          <w:sz w:val="24"/>
        </w:rPr>
        <w:t>权重，同时对于整个网络</w:t>
      </w:r>
      <w:r w:rsidR="00613FEA">
        <w:rPr>
          <w:rFonts w:ascii="宋体" w:hint="eastAsia"/>
          <w:sz w:val="24"/>
        </w:rPr>
        <w:t>有</w:t>
      </w:r>
      <w:r w:rsidR="00613FEA">
        <w:rPr>
          <w:rFonts w:ascii="宋体"/>
          <w:sz w:val="24"/>
        </w:rPr>
        <w:t>一个激活函数（</w:t>
      </w:r>
      <w:r w:rsidR="00613FEA">
        <w:rPr>
          <w:rFonts w:ascii="宋体" w:hint="eastAsia"/>
          <w:sz w:val="24"/>
        </w:rPr>
        <w:t>Activation</w:t>
      </w:r>
      <w:r w:rsidR="00613FEA">
        <w:rPr>
          <w:rFonts w:ascii="宋体"/>
          <w:sz w:val="24"/>
        </w:rPr>
        <w:t xml:space="preserve"> Function）</w:t>
      </w:r>
      <w:r w:rsidR="00613FEA">
        <w:rPr>
          <w:rFonts w:ascii="宋体" w:hint="eastAsia"/>
          <w:sz w:val="24"/>
        </w:rPr>
        <w:t>，</w:t>
      </w:r>
      <w:r w:rsidR="00613FEA">
        <w:rPr>
          <w:rFonts w:ascii="宋体"/>
          <w:sz w:val="24"/>
        </w:rPr>
        <w:t>根据不同的网络模型激活函数各不相同，激活函数</w:t>
      </w:r>
      <w:r w:rsidR="00613FEA">
        <w:rPr>
          <w:rFonts w:ascii="宋体" w:hint="eastAsia"/>
          <w:sz w:val="24"/>
        </w:rPr>
        <w:t>的</w:t>
      </w:r>
      <w:r w:rsidR="00613FEA">
        <w:rPr>
          <w:rFonts w:ascii="宋体"/>
          <w:sz w:val="24"/>
        </w:rPr>
        <w:t>引入</w:t>
      </w:r>
      <w:r w:rsidR="00613FEA">
        <w:rPr>
          <w:rFonts w:ascii="宋体" w:hint="eastAsia"/>
          <w:sz w:val="24"/>
        </w:rPr>
        <w:t>使得</w:t>
      </w:r>
      <w:r w:rsidR="00613FEA">
        <w:rPr>
          <w:rFonts w:ascii="宋体"/>
          <w:sz w:val="24"/>
        </w:rPr>
        <w:t>整个网络</w:t>
      </w:r>
      <w:r w:rsidR="00613FEA">
        <w:rPr>
          <w:rFonts w:ascii="宋体" w:hint="eastAsia"/>
          <w:sz w:val="24"/>
        </w:rPr>
        <w:t>变成了</w:t>
      </w:r>
      <w:r w:rsidR="00613FEA">
        <w:rPr>
          <w:rFonts w:ascii="宋体"/>
          <w:sz w:val="24"/>
        </w:rPr>
        <w:t>非线性</w:t>
      </w:r>
      <w:r w:rsidR="00613FEA">
        <w:rPr>
          <w:rFonts w:ascii="宋体" w:hint="eastAsia"/>
          <w:sz w:val="24"/>
        </w:rPr>
        <w:t>的；</w:t>
      </w:r>
      <w:r w:rsidR="00613FEA">
        <w:rPr>
          <w:rFonts w:ascii="宋体"/>
          <w:sz w:val="24"/>
        </w:rPr>
        <w:t>而</w:t>
      </w:r>
      <w:r w:rsidR="00613FEA">
        <w:rPr>
          <w:rFonts w:ascii="宋体" w:hint="eastAsia"/>
          <w:sz w:val="24"/>
        </w:rPr>
        <w:t>损失</w:t>
      </w:r>
      <w:r w:rsidR="00613FEA">
        <w:rPr>
          <w:rFonts w:ascii="宋体"/>
          <w:sz w:val="24"/>
        </w:rPr>
        <w:t>函数（</w:t>
      </w:r>
      <w:r w:rsidR="00613FEA">
        <w:rPr>
          <w:rFonts w:ascii="宋体" w:hint="eastAsia"/>
          <w:sz w:val="24"/>
        </w:rPr>
        <w:t>loss</w:t>
      </w:r>
      <w:r w:rsidR="00613FEA">
        <w:rPr>
          <w:rFonts w:ascii="宋体"/>
          <w:sz w:val="24"/>
        </w:rPr>
        <w:t xml:space="preserve"> function）</w:t>
      </w:r>
      <w:r w:rsidR="00613FEA">
        <w:rPr>
          <w:rFonts w:ascii="宋体" w:hint="eastAsia"/>
          <w:sz w:val="24"/>
        </w:rPr>
        <w:t>则</w:t>
      </w:r>
      <w:r w:rsidR="001D16F8">
        <w:rPr>
          <w:rFonts w:ascii="宋体" w:hint="eastAsia"/>
          <w:sz w:val="24"/>
        </w:rPr>
        <w:t>用于计算</w:t>
      </w:r>
      <w:r w:rsidR="00613FEA">
        <w:rPr>
          <w:rFonts w:ascii="宋体"/>
          <w:sz w:val="24"/>
        </w:rPr>
        <w:t>预测值</w:t>
      </w:r>
      <w:r w:rsidR="00613FEA">
        <w:rPr>
          <w:rFonts w:ascii="宋体" w:hint="eastAsia"/>
          <w:sz w:val="24"/>
        </w:rPr>
        <w:t>与</w:t>
      </w:r>
      <w:r w:rsidR="00613FEA">
        <w:rPr>
          <w:rFonts w:ascii="宋体"/>
          <w:sz w:val="24"/>
        </w:rPr>
        <w:t>已知结果</w:t>
      </w:r>
      <w:r w:rsidR="001D16F8">
        <w:rPr>
          <w:rFonts w:ascii="宋体" w:hint="eastAsia"/>
          <w:sz w:val="24"/>
        </w:rPr>
        <w:t>的</w:t>
      </w:r>
      <w:r w:rsidR="001D16F8">
        <w:rPr>
          <w:rFonts w:ascii="宋体"/>
          <w:sz w:val="24"/>
        </w:rPr>
        <w:t>差距</w:t>
      </w:r>
      <w:r w:rsidR="001D16F8">
        <w:rPr>
          <w:rFonts w:ascii="宋体" w:hint="eastAsia"/>
          <w:sz w:val="24"/>
        </w:rPr>
        <w:t>即</w:t>
      </w:r>
      <w:r w:rsidR="001D16F8">
        <w:rPr>
          <w:rFonts w:ascii="宋体"/>
          <w:sz w:val="24"/>
        </w:rPr>
        <w:t>损失，</w:t>
      </w:r>
      <w:r w:rsidR="001D16F8">
        <w:rPr>
          <w:rFonts w:ascii="宋体" w:hint="eastAsia"/>
          <w:sz w:val="24"/>
        </w:rPr>
        <w:t>通过不断</w:t>
      </w:r>
      <w:r w:rsidR="001D16F8">
        <w:rPr>
          <w:rFonts w:ascii="宋体"/>
          <w:sz w:val="24"/>
        </w:rPr>
        <w:t>地训练对比损失的大小来调整各个连接权重的</w:t>
      </w:r>
      <w:r w:rsidR="001D16F8">
        <w:rPr>
          <w:rFonts w:ascii="宋体" w:hint="eastAsia"/>
          <w:sz w:val="24"/>
        </w:rPr>
        <w:t>大小</w:t>
      </w:r>
      <w:r w:rsidR="001D16F8">
        <w:rPr>
          <w:rFonts w:ascii="宋体"/>
          <w:sz w:val="24"/>
        </w:rPr>
        <w:t>，进而得到能够达到预期结果的一个神经网</w:t>
      </w:r>
      <w:r w:rsidR="001D16F8">
        <w:rPr>
          <w:rFonts w:ascii="宋体" w:hint="eastAsia"/>
          <w:sz w:val="24"/>
        </w:rPr>
        <w:t>络</w:t>
      </w:r>
      <w:r w:rsidR="001D16F8">
        <w:rPr>
          <w:rFonts w:ascii="宋体"/>
          <w:sz w:val="24"/>
        </w:rPr>
        <w:t>。</w:t>
      </w:r>
    </w:p>
    <w:p w14:paraId="03BFCBFE" w14:textId="77777777" w:rsidR="001D16F8" w:rsidRDefault="001D16F8" w:rsidP="001D16F8">
      <w:pPr>
        <w:rPr>
          <w:rFonts w:eastAsia="黑体"/>
          <w:sz w:val="24"/>
        </w:rPr>
      </w:pPr>
      <w:r w:rsidRPr="001D16F8">
        <w:rPr>
          <w:rFonts w:eastAsia="黑体" w:hint="eastAsia"/>
          <w:sz w:val="24"/>
        </w:rPr>
        <w:t>2.1.2</w:t>
      </w:r>
      <w:r w:rsidRPr="001D16F8">
        <w:rPr>
          <w:rFonts w:eastAsia="黑体" w:hint="eastAsia"/>
          <w:sz w:val="24"/>
        </w:rPr>
        <w:t>卷积</w:t>
      </w:r>
      <w:r w:rsidRPr="001D16F8">
        <w:rPr>
          <w:rFonts w:eastAsia="黑体"/>
          <w:sz w:val="24"/>
        </w:rPr>
        <w:t>神经网络</w:t>
      </w:r>
    </w:p>
    <w:p w14:paraId="7001897D" w14:textId="77777777" w:rsidR="001D16F8" w:rsidRDefault="00BE04CD" w:rsidP="00BE04CD">
      <w:pPr>
        <w:ind w:firstLineChars="200" w:firstLine="532"/>
        <w:rPr>
          <w:rFonts w:ascii="宋体"/>
          <w:sz w:val="24"/>
        </w:rPr>
      </w:pPr>
      <w:r w:rsidRPr="00BE04CD">
        <w:rPr>
          <w:rFonts w:ascii="宋体"/>
          <w:sz w:val="24"/>
        </w:rPr>
        <w:t>卷积</w:t>
      </w:r>
      <w:r w:rsidRPr="00BE04CD">
        <w:rPr>
          <w:rFonts w:ascii="宋体" w:hint="eastAsia"/>
          <w:sz w:val="24"/>
        </w:rPr>
        <w:t>神经</w:t>
      </w:r>
      <w:r w:rsidRPr="00BE04CD">
        <w:rPr>
          <w:rFonts w:ascii="宋体"/>
          <w:sz w:val="24"/>
        </w:rPr>
        <w:t>网络</w:t>
      </w:r>
      <w:r>
        <w:rPr>
          <w:rFonts w:ascii="宋体" w:hint="eastAsia"/>
          <w:sz w:val="24"/>
        </w:rPr>
        <w:t>（CNN）</w:t>
      </w:r>
      <w:r w:rsidR="00D17C3E">
        <w:rPr>
          <w:rFonts w:ascii="宋体" w:hint="eastAsia"/>
          <w:sz w:val="24"/>
        </w:rPr>
        <w:t>作为</w:t>
      </w:r>
      <w:r>
        <w:rPr>
          <w:rFonts w:ascii="宋体"/>
          <w:sz w:val="24"/>
        </w:rPr>
        <w:t>深度学习当中最具有代表性神经网络模型之一</w:t>
      </w:r>
      <w:r>
        <w:rPr>
          <w:rFonts w:ascii="宋体" w:hint="eastAsia"/>
          <w:sz w:val="24"/>
        </w:rPr>
        <w:t>，</w:t>
      </w:r>
      <w:r w:rsidR="00D17C3E">
        <w:rPr>
          <w:rFonts w:ascii="宋体" w:hint="eastAsia"/>
          <w:sz w:val="24"/>
        </w:rPr>
        <w:t>也</w:t>
      </w:r>
      <w:r>
        <w:rPr>
          <w:rFonts w:ascii="宋体"/>
          <w:sz w:val="24"/>
        </w:rPr>
        <w:t>常常被应用于</w:t>
      </w:r>
      <w:r w:rsidR="00D17C3E">
        <w:rPr>
          <w:rFonts w:ascii="宋体" w:hint="eastAsia"/>
          <w:sz w:val="24"/>
        </w:rPr>
        <w:t>生物大数据</w:t>
      </w:r>
      <w:r w:rsidR="00D17C3E">
        <w:rPr>
          <w:rFonts w:ascii="宋体"/>
          <w:sz w:val="24"/>
        </w:rPr>
        <w:t>的分析和处理</w:t>
      </w:r>
      <w:r>
        <w:rPr>
          <w:rFonts w:ascii="宋体"/>
          <w:sz w:val="24"/>
        </w:rPr>
        <w:t>中。</w:t>
      </w:r>
    </w:p>
    <w:p w14:paraId="060485C9" w14:textId="77777777" w:rsidR="00BE04CD" w:rsidRDefault="00BE04CD" w:rsidP="00BE04CD">
      <w:pPr>
        <w:ind w:firstLineChars="200" w:firstLine="532"/>
        <w:rPr>
          <w:rFonts w:ascii="宋体"/>
          <w:sz w:val="24"/>
        </w:rPr>
      </w:pPr>
      <w:r>
        <w:rPr>
          <w:rFonts w:ascii="宋体" w:hint="eastAsia"/>
          <w:sz w:val="24"/>
        </w:rPr>
        <w:t>与</w:t>
      </w:r>
      <w:r>
        <w:rPr>
          <w:rFonts w:ascii="宋体"/>
          <w:sz w:val="24"/>
        </w:rPr>
        <w:t>基础的人工神经网络框架相比，卷积神经网络</w:t>
      </w:r>
      <w:r w:rsidR="009C1158">
        <w:rPr>
          <w:rFonts w:ascii="宋体" w:hint="eastAsia"/>
          <w:sz w:val="24"/>
        </w:rPr>
        <w:t>在</w:t>
      </w:r>
      <w:r w:rsidR="009C1158">
        <w:rPr>
          <w:rFonts w:ascii="宋体"/>
          <w:sz w:val="24"/>
        </w:rPr>
        <w:t>层级形式和功能上略有不同。</w:t>
      </w:r>
      <w:r w:rsidR="009F7E68">
        <w:rPr>
          <w:rFonts w:ascii="宋体" w:hint="eastAsia"/>
          <w:sz w:val="24"/>
        </w:rPr>
        <w:t>以</w:t>
      </w:r>
      <w:r w:rsidR="009F7E68">
        <w:rPr>
          <w:rFonts w:ascii="宋体"/>
          <w:sz w:val="24"/>
        </w:rPr>
        <w:t>图像处理过程为例，</w:t>
      </w:r>
      <w:r w:rsidR="009F7E68">
        <w:rPr>
          <w:rFonts w:ascii="宋体" w:hint="eastAsia"/>
          <w:sz w:val="24"/>
        </w:rPr>
        <w:t>将</w:t>
      </w:r>
      <w:r w:rsidR="009F7E68">
        <w:rPr>
          <w:rFonts w:ascii="宋体"/>
          <w:sz w:val="24"/>
        </w:rPr>
        <w:t>图像作为输入输入到卷积神经网络当中，经过</w:t>
      </w:r>
      <w:r w:rsidR="009F7E68">
        <w:rPr>
          <w:rFonts w:ascii="宋体" w:hint="eastAsia"/>
          <w:sz w:val="24"/>
        </w:rPr>
        <w:t>卷积</w:t>
      </w:r>
      <w:r w:rsidR="009F7E68">
        <w:rPr>
          <w:rFonts w:ascii="宋体"/>
          <w:sz w:val="24"/>
        </w:rPr>
        <w:t>层（</w:t>
      </w:r>
      <w:r w:rsidR="009F7E68">
        <w:rPr>
          <w:rFonts w:ascii="宋体" w:hint="eastAsia"/>
          <w:sz w:val="24"/>
        </w:rPr>
        <w:t>convolutional</w:t>
      </w:r>
      <w:r w:rsidR="009F7E68">
        <w:rPr>
          <w:rFonts w:ascii="宋体"/>
          <w:sz w:val="24"/>
        </w:rPr>
        <w:t xml:space="preserve"> layer）</w:t>
      </w:r>
      <w:r w:rsidR="009F7E68">
        <w:rPr>
          <w:rFonts w:ascii="宋体" w:hint="eastAsia"/>
          <w:sz w:val="24"/>
        </w:rPr>
        <w:t>进行</w:t>
      </w:r>
      <w:r w:rsidR="009F7E68">
        <w:rPr>
          <w:rFonts w:ascii="宋体"/>
          <w:sz w:val="24"/>
        </w:rPr>
        <w:t>卷积运算之后</w:t>
      </w:r>
      <w:r w:rsidR="009F7E68">
        <w:rPr>
          <w:rFonts w:ascii="宋体" w:hint="eastAsia"/>
          <w:sz w:val="24"/>
        </w:rPr>
        <w:t>得到</w:t>
      </w:r>
      <w:r w:rsidR="009F7E68">
        <w:rPr>
          <w:rFonts w:ascii="宋体"/>
          <w:sz w:val="24"/>
        </w:rPr>
        <w:t>输入图像的不同特征，</w:t>
      </w:r>
      <w:r w:rsidR="009F7E68">
        <w:rPr>
          <w:rFonts w:ascii="宋体" w:hint="eastAsia"/>
          <w:sz w:val="24"/>
        </w:rPr>
        <w:t>值得</w:t>
      </w:r>
      <w:r w:rsidR="009F7E68">
        <w:rPr>
          <w:rFonts w:ascii="宋体"/>
          <w:sz w:val="24"/>
        </w:rPr>
        <w:t>注意的是</w:t>
      </w:r>
      <w:r w:rsidR="009F7E68">
        <w:rPr>
          <w:rFonts w:ascii="宋体" w:hint="eastAsia"/>
          <w:sz w:val="24"/>
        </w:rPr>
        <w:t>卷积</w:t>
      </w:r>
      <w:r w:rsidR="009F7E68">
        <w:rPr>
          <w:rFonts w:ascii="宋体"/>
          <w:sz w:val="24"/>
        </w:rPr>
        <w:t>层中的每一个单元</w:t>
      </w:r>
      <w:r w:rsidR="009F7E68">
        <w:rPr>
          <w:rFonts w:ascii="宋体" w:hint="eastAsia"/>
          <w:sz w:val="24"/>
        </w:rPr>
        <w:t>的</w:t>
      </w:r>
      <w:r w:rsidR="009F7E68">
        <w:rPr>
          <w:rFonts w:ascii="宋体"/>
          <w:sz w:val="24"/>
        </w:rPr>
        <w:t>参数都是</w:t>
      </w:r>
      <w:r w:rsidR="009F7E68">
        <w:rPr>
          <w:rFonts w:ascii="宋体" w:hint="eastAsia"/>
          <w:sz w:val="24"/>
        </w:rPr>
        <w:t>通过</w:t>
      </w:r>
      <w:r w:rsidR="009F7E68">
        <w:rPr>
          <w:rFonts w:ascii="宋体"/>
          <w:sz w:val="24"/>
        </w:rPr>
        <w:t>反向传播</w:t>
      </w:r>
      <w:r w:rsidR="009F7E68">
        <w:rPr>
          <w:rFonts w:ascii="宋体" w:hint="eastAsia"/>
          <w:sz w:val="24"/>
        </w:rPr>
        <w:t>算法进行</w:t>
      </w:r>
      <w:r w:rsidR="009F7E68">
        <w:rPr>
          <w:rFonts w:ascii="宋体"/>
          <w:sz w:val="24"/>
        </w:rPr>
        <w:t>优化改进得到的；</w:t>
      </w:r>
      <w:r w:rsidR="009F7E68">
        <w:rPr>
          <w:rFonts w:ascii="宋体" w:hint="eastAsia"/>
          <w:sz w:val="24"/>
        </w:rPr>
        <w:t>经过卷积层计算</w:t>
      </w:r>
      <w:r w:rsidR="009F7E68">
        <w:rPr>
          <w:rFonts w:ascii="宋体"/>
          <w:sz w:val="24"/>
        </w:rPr>
        <w:t>之后</w:t>
      </w:r>
      <w:r w:rsidR="009F7E68">
        <w:rPr>
          <w:rFonts w:ascii="宋体" w:hint="eastAsia"/>
          <w:sz w:val="24"/>
        </w:rPr>
        <w:t>，</w:t>
      </w:r>
      <w:r w:rsidR="009F7E68">
        <w:rPr>
          <w:rFonts w:ascii="宋体"/>
          <w:sz w:val="24"/>
        </w:rPr>
        <w:t>池化层（</w:t>
      </w:r>
      <w:r w:rsidR="009F7E68">
        <w:rPr>
          <w:rFonts w:ascii="宋体" w:hint="eastAsia"/>
          <w:sz w:val="24"/>
        </w:rPr>
        <w:t>pooling</w:t>
      </w:r>
      <w:r w:rsidR="009F7E68">
        <w:rPr>
          <w:rFonts w:ascii="宋体"/>
          <w:sz w:val="24"/>
        </w:rPr>
        <w:t xml:space="preserve"> layer）</w:t>
      </w:r>
      <w:r w:rsidR="009F7E68">
        <w:rPr>
          <w:rFonts w:ascii="宋体" w:hint="eastAsia"/>
          <w:sz w:val="24"/>
        </w:rPr>
        <w:lastRenderedPageBreak/>
        <w:t>将</w:t>
      </w:r>
      <w:r w:rsidR="009F7E68">
        <w:rPr>
          <w:rFonts w:ascii="宋体"/>
          <w:sz w:val="24"/>
        </w:rPr>
        <w:t>维度巨大的</w:t>
      </w:r>
      <w:r w:rsidR="009F7E68">
        <w:rPr>
          <w:rFonts w:ascii="宋体" w:hint="eastAsia"/>
          <w:sz w:val="24"/>
        </w:rPr>
        <w:t>这些</w:t>
      </w:r>
      <w:r w:rsidR="009F7E68">
        <w:rPr>
          <w:rFonts w:ascii="宋体"/>
          <w:sz w:val="24"/>
        </w:rPr>
        <w:t>特征划分为几个区域</w:t>
      </w:r>
      <w:r w:rsidR="009F7E68">
        <w:rPr>
          <w:rFonts w:ascii="宋体" w:hint="eastAsia"/>
          <w:sz w:val="24"/>
        </w:rPr>
        <w:t>并</w:t>
      </w:r>
      <w:r w:rsidR="009F7E68">
        <w:rPr>
          <w:rFonts w:ascii="宋体"/>
          <w:sz w:val="24"/>
        </w:rPr>
        <w:t>经过计算获得</w:t>
      </w:r>
      <w:r w:rsidR="009F7E68">
        <w:rPr>
          <w:rFonts w:ascii="宋体" w:hint="eastAsia"/>
          <w:sz w:val="24"/>
        </w:rPr>
        <w:t>维度</w:t>
      </w:r>
      <w:r w:rsidR="009F7E68">
        <w:rPr>
          <w:rFonts w:ascii="宋体"/>
          <w:sz w:val="24"/>
        </w:rPr>
        <w:t>更小的新的特征；池化层之后由全连接层（</w:t>
      </w:r>
      <w:r w:rsidR="009F7E68">
        <w:rPr>
          <w:rFonts w:ascii="宋体" w:hint="eastAsia"/>
          <w:sz w:val="24"/>
        </w:rPr>
        <w:t>full</w:t>
      </w:r>
      <w:r w:rsidR="009F7E68">
        <w:rPr>
          <w:rFonts w:ascii="宋体"/>
          <w:sz w:val="24"/>
        </w:rPr>
        <w:t>-connected layer）</w:t>
      </w:r>
      <w:r w:rsidR="009F7E68">
        <w:rPr>
          <w:rFonts w:ascii="宋体" w:hint="eastAsia"/>
          <w:sz w:val="24"/>
        </w:rPr>
        <w:t>将</w:t>
      </w:r>
      <w:r w:rsidR="009F7E68">
        <w:rPr>
          <w:rFonts w:ascii="宋体"/>
          <w:sz w:val="24"/>
        </w:rPr>
        <w:t>所有的碎片特征结合在一起变为</w:t>
      </w:r>
      <w:r w:rsidR="009F7E68">
        <w:rPr>
          <w:rFonts w:ascii="宋体" w:hint="eastAsia"/>
          <w:sz w:val="24"/>
        </w:rPr>
        <w:t>全局</w:t>
      </w:r>
      <w:r w:rsidR="009F7E68">
        <w:rPr>
          <w:rFonts w:ascii="宋体"/>
          <w:sz w:val="24"/>
        </w:rPr>
        <w:t>特征进而计算每一类的分数</w:t>
      </w:r>
      <w:r w:rsidR="009F7E68">
        <w:rPr>
          <w:rFonts w:ascii="宋体" w:hint="eastAsia"/>
          <w:sz w:val="24"/>
        </w:rPr>
        <w:t>然后</w:t>
      </w:r>
      <w:r w:rsidR="009F7E68">
        <w:rPr>
          <w:rFonts w:ascii="宋体"/>
          <w:sz w:val="24"/>
        </w:rPr>
        <w:t>输出结果。</w:t>
      </w:r>
      <w:r w:rsidR="009F7E68">
        <w:rPr>
          <w:rFonts w:ascii="宋体" w:hint="eastAsia"/>
          <w:sz w:val="24"/>
        </w:rPr>
        <w:t>整个</w:t>
      </w:r>
      <w:r w:rsidR="009F7E68">
        <w:rPr>
          <w:rFonts w:ascii="宋体"/>
          <w:sz w:val="24"/>
        </w:rPr>
        <w:t>流程展示如图</w:t>
      </w:r>
      <w:r w:rsidR="009F7E68">
        <w:rPr>
          <w:rFonts w:ascii="宋体" w:hint="eastAsia"/>
          <w:sz w:val="24"/>
        </w:rPr>
        <w:t>2-2所示</w:t>
      </w:r>
      <w:r w:rsidR="009F7E68">
        <w:rPr>
          <w:rFonts w:ascii="宋体"/>
          <w:sz w:val="24"/>
        </w:rPr>
        <w:t>：</w:t>
      </w:r>
    </w:p>
    <w:p w14:paraId="768D2FC8" w14:textId="77777777" w:rsidR="009F7E68" w:rsidRDefault="001D147B" w:rsidP="00B37D65">
      <w:pPr>
        <w:jc w:val="center"/>
        <w:rPr>
          <w:rFonts w:ascii="宋体"/>
          <w:sz w:val="24"/>
        </w:rPr>
      </w:pPr>
      <w:r w:rsidRPr="00E44736">
        <w:rPr>
          <w:noProof/>
        </w:rPr>
        <w:drawing>
          <wp:inline distT="0" distB="0" distL="0" distR="0" wp14:anchorId="5D5C0F6F" wp14:editId="2FC8EFFD">
            <wp:extent cx="5347970" cy="198818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970" cy="1988185"/>
                    </a:xfrm>
                    <a:prstGeom prst="rect">
                      <a:avLst/>
                    </a:prstGeom>
                    <a:noFill/>
                    <a:ln>
                      <a:noFill/>
                    </a:ln>
                  </pic:spPr>
                </pic:pic>
              </a:graphicData>
            </a:graphic>
          </wp:inline>
        </w:drawing>
      </w:r>
    </w:p>
    <w:p w14:paraId="216EFB9A" w14:textId="77777777" w:rsidR="009F7E68" w:rsidRPr="00B37D65" w:rsidRDefault="009F7E68" w:rsidP="009F7E68">
      <w:pPr>
        <w:ind w:firstLineChars="200" w:firstLine="532"/>
        <w:jc w:val="center"/>
        <w:rPr>
          <w:rFonts w:ascii="宋体"/>
          <w:sz w:val="24"/>
        </w:rPr>
      </w:pPr>
      <w:r w:rsidRPr="00B37D65">
        <w:rPr>
          <w:rFonts w:ascii="宋体" w:hint="eastAsia"/>
          <w:sz w:val="24"/>
        </w:rPr>
        <w:t>图2-2：</w:t>
      </w:r>
      <w:r w:rsidRPr="00B37D65">
        <w:rPr>
          <w:rFonts w:ascii="宋体"/>
          <w:sz w:val="24"/>
        </w:rPr>
        <w:t>卷积神经网络示意</w:t>
      </w:r>
      <w:r w:rsidR="00DD22A6">
        <w:rPr>
          <w:rFonts w:ascii="宋体" w:hint="eastAsia"/>
          <w:sz w:val="24"/>
        </w:rPr>
        <w:t>图**</w:t>
      </w:r>
    </w:p>
    <w:p w14:paraId="39B704CF" w14:textId="77777777" w:rsidR="00A8690B" w:rsidRDefault="00A8690B" w:rsidP="00682B21">
      <w:pPr>
        <w:spacing w:beforeLines="100" w:before="447" w:afterLines="100" w:after="447"/>
        <w:rPr>
          <w:rFonts w:eastAsia="黑体"/>
          <w:sz w:val="28"/>
          <w:szCs w:val="28"/>
        </w:rPr>
      </w:pPr>
      <w:r w:rsidRPr="00682B21">
        <w:rPr>
          <w:rFonts w:eastAsia="黑体" w:hint="eastAsia"/>
          <w:sz w:val="28"/>
          <w:szCs w:val="28"/>
        </w:rPr>
        <w:t>2.2</w:t>
      </w:r>
      <w:r w:rsidR="00682B21">
        <w:rPr>
          <w:rFonts w:eastAsia="黑体"/>
          <w:sz w:val="28"/>
          <w:szCs w:val="28"/>
        </w:rPr>
        <w:t xml:space="preserve"> </w:t>
      </w:r>
      <w:r w:rsidR="000E4711" w:rsidRPr="00682B21">
        <w:rPr>
          <w:rFonts w:eastAsia="黑体" w:hint="eastAsia"/>
          <w:sz w:val="28"/>
          <w:szCs w:val="28"/>
        </w:rPr>
        <w:t>基因</w:t>
      </w:r>
      <w:r w:rsidR="00377196">
        <w:rPr>
          <w:rFonts w:eastAsia="黑体" w:hint="eastAsia"/>
          <w:sz w:val="28"/>
          <w:szCs w:val="28"/>
        </w:rPr>
        <w:t>集</w:t>
      </w:r>
      <w:r w:rsidR="000E4711" w:rsidRPr="00682B21">
        <w:rPr>
          <w:rFonts w:eastAsia="黑体"/>
          <w:sz w:val="28"/>
          <w:szCs w:val="28"/>
        </w:rPr>
        <w:t>富集</w:t>
      </w:r>
      <w:r w:rsidR="00377196">
        <w:rPr>
          <w:rFonts w:eastAsia="黑体" w:hint="eastAsia"/>
          <w:sz w:val="28"/>
          <w:szCs w:val="28"/>
        </w:rPr>
        <w:t>分析</w:t>
      </w:r>
      <w:r w:rsidR="000E4711" w:rsidRPr="00682B21">
        <w:rPr>
          <w:rFonts w:eastAsia="黑体"/>
          <w:sz w:val="28"/>
          <w:szCs w:val="28"/>
        </w:rPr>
        <w:t>方法介绍</w:t>
      </w:r>
    </w:p>
    <w:p w14:paraId="3D404613" w14:textId="77777777" w:rsidR="00377196" w:rsidRPr="00377196" w:rsidRDefault="00162583" w:rsidP="00377196">
      <w:pPr>
        <w:spacing w:beforeLines="100" w:before="447" w:afterLines="100" w:after="447"/>
        <w:ind w:firstLineChars="200" w:firstLine="532"/>
        <w:rPr>
          <w:rFonts w:ascii="宋体"/>
          <w:sz w:val="24"/>
        </w:rPr>
      </w:pPr>
      <w:r>
        <w:rPr>
          <w:rFonts w:ascii="宋体" w:hint="eastAsia"/>
          <w:sz w:val="24"/>
        </w:rPr>
        <w:t>尽管利用</w:t>
      </w:r>
      <w:r>
        <w:rPr>
          <w:rFonts w:ascii="宋体"/>
          <w:sz w:val="24"/>
        </w:rPr>
        <w:t>DNA</w:t>
      </w:r>
      <w:r>
        <w:rPr>
          <w:rFonts w:ascii="宋体" w:hint="eastAsia"/>
          <w:sz w:val="24"/>
        </w:rPr>
        <w:t>微阵列</w:t>
      </w:r>
      <w:r>
        <w:rPr>
          <w:rFonts w:ascii="宋体"/>
          <w:sz w:val="24"/>
        </w:rPr>
        <w:t>技术</w:t>
      </w:r>
      <w:r>
        <w:rPr>
          <w:rFonts w:ascii="宋体" w:hint="eastAsia"/>
          <w:sz w:val="24"/>
        </w:rPr>
        <w:t>进行</w:t>
      </w:r>
      <w:r>
        <w:rPr>
          <w:rFonts w:ascii="宋体"/>
          <w:sz w:val="24"/>
        </w:rPr>
        <w:t>全基因组表达分析</w:t>
      </w:r>
      <w:r>
        <w:rPr>
          <w:rFonts w:ascii="宋体" w:hint="eastAsia"/>
          <w:sz w:val="24"/>
        </w:rPr>
        <w:t>已经</w:t>
      </w:r>
      <w:r>
        <w:rPr>
          <w:rFonts w:ascii="宋体"/>
          <w:sz w:val="24"/>
        </w:rPr>
        <w:t>成为生物医学</w:t>
      </w:r>
      <w:r>
        <w:rPr>
          <w:rFonts w:ascii="宋体" w:hint="eastAsia"/>
          <w:sz w:val="24"/>
        </w:rPr>
        <w:t>研究</w:t>
      </w:r>
      <w:r>
        <w:rPr>
          <w:rFonts w:ascii="宋体"/>
          <w:sz w:val="24"/>
        </w:rPr>
        <w:t>中的常规方法，但是</w:t>
      </w:r>
      <w:r>
        <w:rPr>
          <w:rFonts w:ascii="宋体" w:hint="eastAsia"/>
          <w:sz w:val="24"/>
        </w:rPr>
        <w:t>如何</w:t>
      </w:r>
      <w:r>
        <w:rPr>
          <w:rFonts w:ascii="宋体"/>
          <w:sz w:val="24"/>
        </w:rPr>
        <w:t>从获得的基因表达谱中</w:t>
      </w:r>
      <w:r>
        <w:rPr>
          <w:rFonts w:ascii="宋体" w:hint="eastAsia"/>
          <w:sz w:val="24"/>
        </w:rPr>
        <w:t>分析提取</w:t>
      </w:r>
      <w:r w:rsidRPr="0090017B">
        <w:rPr>
          <w:rFonts w:ascii="宋体"/>
          <w:b/>
          <w:color w:val="4472C4"/>
          <w:sz w:val="24"/>
        </w:rPr>
        <w:t>生物学见解</w:t>
      </w:r>
      <w:r w:rsidR="000C01C4" w:rsidRPr="0090017B">
        <w:rPr>
          <w:rFonts w:ascii="宋体" w:hint="eastAsia"/>
          <w:b/>
          <w:color w:val="4472C4"/>
          <w:sz w:val="24"/>
        </w:rPr>
        <w:t>？</w:t>
      </w:r>
      <w:r>
        <w:rPr>
          <w:rFonts w:ascii="宋体"/>
          <w:sz w:val="24"/>
        </w:rPr>
        <w:t>（</w:t>
      </w:r>
      <w:r>
        <w:rPr>
          <w:rFonts w:ascii="宋体" w:hint="eastAsia"/>
          <w:sz w:val="24"/>
        </w:rPr>
        <w:t>biological</w:t>
      </w:r>
      <w:r>
        <w:rPr>
          <w:rFonts w:ascii="宋体"/>
          <w:sz w:val="24"/>
        </w:rPr>
        <w:t xml:space="preserve"> insight）</w:t>
      </w:r>
      <w:r w:rsidR="000C01C4">
        <w:rPr>
          <w:rFonts w:ascii="宋体" w:hint="eastAsia"/>
          <w:sz w:val="24"/>
        </w:rPr>
        <w:t>仍旧</w:t>
      </w:r>
      <w:r w:rsidR="000C01C4">
        <w:rPr>
          <w:rFonts w:ascii="宋体"/>
          <w:sz w:val="24"/>
        </w:rPr>
        <w:t>是一个</w:t>
      </w:r>
      <w:r w:rsidR="000C01C4">
        <w:rPr>
          <w:rFonts w:ascii="宋体" w:hint="eastAsia"/>
          <w:sz w:val="24"/>
        </w:rPr>
        <w:t>巨大的挑战</w:t>
      </w:r>
      <w:r w:rsidR="000C01C4">
        <w:rPr>
          <w:rFonts w:ascii="宋体"/>
          <w:sz w:val="24"/>
        </w:rPr>
        <w:t>。在</w:t>
      </w:r>
      <w:r w:rsidR="000C01C4">
        <w:rPr>
          <w:rFonts w:ascii="宋体" w:hint="eastAsia"/>
          <w:sz w:val="24"/>
        </w:rPr>
        <w:t>这个问题</w:t>
      </w:r>
      <w:r w:rsidR="000C01C4">
        <w:rPr>
          <w:rFonts w:ascii="宋体"/>
          <w:sz w:val="24"/>
        </w:rPr>
        <w:t>背景下</w:t>
      </w:r>
      <w:r w:rsidR="000C01C4">
        <w:rPr>
          <w:rFonts w:ascii="宋体" w:hint="eastAsia"/>
          <w:sz w:val="24"/>
        </w:rPr>
        <w:t>，Aravind</w:t>
      </w:r>
      <w:r w:rsidR="000C01C4">
        <w:rPr>
          <w:rFonts w:ascii="宋体"/>
          <w:sz w:val="24"/>
        </w:rPr>
        <w:t xml:space="preserve"> Subramanian</w:t>
      </w:r>
      <w:r w:rsidR="000C01C4">
        <w:rPr>
          <w:rFonts w:ascii="宋体" w:hint="eastAsia"/>
          <w:sz w:val="24"/>
        </w:rPr>
        <w:t>等人</w:t>
      </w:r>
      <w:r w:rsidR="000C01C4">
        <w:rPr>
          <w:rFonts w:ascii="宋体"/>
          <w:sz w:val="24"/>
        </w:rPr>
        <w:t>提出了基因集富集分析方法（</w:t>
      </w:r>
      <w:r w:rsidR="000C01C4">
        <w:rPr>
          <w:rFonts w:ascii="宋体" w:hint="eastAsia"/>
          <w:sz w:val="24"/>
        </w:rPr>
        <w:t>GSEA</w:t>
      </w:r>
      <w:r w:rsidR="000C01C4">
        <w:rPr>
          <w:rFonts w:ascii="宋体"/>
          <w:sz w:val="24"/>
        </w:rPr>
        <w:t>）</w:t>
      </w:r>
      <w:r w:rsidR="000C01C4">
        <w:rPr>
          <w:rFonts w:ascii="宋体" w:hint="eastAsia"/>
          <w:sz w:val="24"/>
        </w:rPr>
        <w:t>用于评估基因集</w:t>
      </w:r>
      <w:r w:rsidR="000C01C4">
        <w:rPr>
          <w:rFonts w:ascii="宋体"/>
          <w:sz w:val="24"/>
        </w:rPr>
        <w:t>水平的微阵列数据。</w:t>
      </w:r>
    </w:p>
    <w:p w14:paraId="65CD2EAD" w14:textId="77777777" w:rsidR="000E4711" w:rsidRDefault="000E4711" w:rsidP="00682B21">
      <w:pPr>
        <w:rPr>
          <w:rFonts w:eastAsia="黑体"/>
          <w:sz w:val="24"/>
        </w:rPr>
      </w:pPr>
      <w:r w:rsidRPr="00682B21">
        <w:rPr>
          <w:rFonts w:eastAsia="黑体" w:hint="eastAsia"/>
          <w:sz w:val="24"/>
        </w:rPr>
        <w:t>2.2.1</w:t>
      </w:r>
      <w:r w:rsidR="00682B21">
        <w:rPr>
          <w:rFonts w:eastAsia="黑体"/>
          <w:sz w:val="24"/>
        </w:rPr>
        <w:t xml:space="preserve"> </w:t>
      </w:r>
      <w:r w:rsidR="000C01C4">
        <w:rPr>
          <w:rFonts w:eastAsia="黑体" w:hint="eastAsia"/>
          <w:sz w:val="24"/>
        </w:rPr>
        <w:t>概述</w:t>
      </w:r>
    </w:p>
    <w:p w14:paraId="0B8492A5" w14:textId="77777777" w:rsidR="00502B92" w:rsidRDefault="00502B92" w:rsidP="00C74253">
      <w:pPr>
        <w:ind w:firstLineChars="200" w:firstLine="532"/>
        <w:rPr>
          <w:rFonts w:ascii="宋体"/>
          <w:sz w:val="24"/>
        </w:rPr>
      </w:pPr>
      <w:r>
        <w:rPr>
          <w:rFonts w:ascii="宋体" w:hint="eastAsia"/>
          <w:sz w:val="24"/>
        </w:rPr>
        <w:t>GSEA</w:t>
      </w:r>
      <w:r w:rsidR="00305FC5">
        <w:rPr>
          <w:rFonts w:ascii="宋体" w:hint="eastAsia"/>
          <w:sz w:val="24"/>
        </w:rPr>
        <w:t>使用前人实验已公布</w:t>
      </w:r>
      <w:r w:rsidR="00305FC5">
        <w:rPr>
          <w:rFonts w:ascii="宋体"/>
          <w:sz w:val="24"/>
        </w:rPr>
        <w:t>的</w:t>
      </w:r>
      <w:r w:rsidR="00305FC5">
        <w:rPr>
          <w:rFonts w:ascii="宋体" w:hint="eastAsia"/>
          <w:sz w:val="24"/>
        </w:rPr>
        <w:t>或者</w:t>
      </w:r>
      <w:r w:rsidR="00305FC5">
        <w:rPr>
          <w:rFonts w:ascii="宋体"/>
          <w:sz w:val="24"/>
        </w:rPr>
        <w:t>是已注释的基因集</w:t>
      </w:r>
      <w:r w:rsidR="00305FC5">
        <w:rPr>
          <w:rFonts w:ascii="宋体" w:hint="eastAsia"/>
          <w:sz w:val="24"/>
        </w:rPr>
        <w:t>并</w:t>
      </w:r>
      <w:r w:rsidR="00305FC5">
        <w:rPr>
          <w:rFonts w:ascii="宋体"/>
          <w:sz w:val="24"/>
        </w:rPr>
        <w:t>将基因按照在两种</w:t>
      </w:r>
      <w:r w:rsidR="00305FC5">
        <w:rPr>
          <w:rFonts w:ascii="宋体" w:hint="eastAsia"/>
          <w:sz w:val="24"/>
        </w:rPr>
        <w:t>不同</w:t>
      </w:r>
      <w:r w:rsidR="00305FC5">
        <w:rPr>
          <w:rFonts w:ascii="宋体"/>
          <w:sz w:val="24"/>
        </w:rPr>
        <w:t>样本</w:t>
      </w:r>
      <w:r w:rsidR="00305FC5">
        <w:rPr>
          <w:rFonts w:ascii="宋体" w:hint="eastAsia"/>
          <w:sz w:val="24"/>
        </w:rPr>
        <w:t>中</w:t>
      </w:r>
      <w:r w:rsidR="00305FC5">
        <w:rPr>
          <w:rFonts w:ascii="宋体"/>
          <w:sz w:val="24"/>
        </w:rPr>
        <w:t>的差异表达程度进行排序得到一个</w:t>
      </w:r>
      <w:r w:rsidR="00305FC5">
        <w:rPr>
          <w:rFonts w:ascii="宋体" w:hint="eastAsia"/>
          <w:sz w:val="24"/>
        </w:rPr>
        <w:t>排序</w:t>
      </w:r>
      <w:r w:rsidR="00305FC5">
        <w:rPr>
          <w:rFonts w:ascii="宋体"/>
          <w:sz w:val="24"/>
        </w:rPr>
        <w:t>列表</w:t>
      </w:r>
      <w:r w:rsidR="00305FC5">
        <w:rPr>
          <w:rFonts w:ascii="宋体" w:hint="eastAsia"/>
          <w:sz w:val="24"/>
        </w:rPr>
        <w:t>L</w:t>
      </w:r>
      <w:r w:rsidR="00305FC5">
        <w:rPr>
          <w:rFonts w:ascii="宋体"/>
          <w:sz w:val="24"/>
        </w:rPr>
        <w:t>，基于列表L检验预定义的基因集在这个排序列表中的富集情况</w:t>
      </w:r>
      <w:r w:rsidR="00305FC5">
        <w:rPr>
          <w:rFonts w:ascii="宋体"/>
          <w:sz w:val="24"/>
        </w:rPr>
        <w:t>——</w:t>
      </w:r>
      <w:r w:rsidR="00305FC5">
        <w:rPr>
          <w:rFonts w:ascii="宋体"/>
          <w:sz w:val="24"/>
        </w:rPr>
        <w:t>富集在列表L顶端、底端或者是随机分布</w:t>
      </w:r>
      <w:r w:rsidR="00305FC5">
        <w:rPr>
          <w:rFonts w:ascii="宋体" w:hint="eastAsia"/>
          <w:sz w:val="24"/>
        </w:rPr>
        <w:t>，进而</w:t>
      </w:r>
      <w:r w:rsidR="00305FC5">
        <w:rPr>
          <w:rFonts w:ascii="宋体"/>
          <w:sz w:val="24"/>
        </w:rPr>
        <w:t>根据检验结果分析表型</w:t>
      </w:r>
      <w:r w:rsidR="00305FC5">
        <w:rPr>
          <w:rFonts w:ascii="宋体" w:hint="eastAsia"/>
          <w:sz w:val="24"/>
        </w:rPr>
        <w:t>相关</w:t>
      </w:r>
      <w:r w:rsidR="00305FC5">
        <w:rPr>
          <w:rFonts w:ascii="宋体"/>
          <w:sz w:val="24"/>
        </w:rPr>
        <w:t>性。</w:t>
      </w:r>
    </w:p>
    <w:p w14:paraId="77FA77B7" w14:textId="77777777" w:rsidR="000C01C4" w:rsidRPr="00C74253" w:rsidRDefault="00C74253" w:rsidP="00C74253">
      <w:pPr>
        <w:ind w:firstLineChars="200" w:firstLine="532"/>
        <w:rPr>
          <w:rFonts w:ascii="宋体"/>
          <w:sz w:val="24"/>
        </w:rPr>
      </w:pPr>
      <w:r>
        <w:rPr>
          <w:rFonts w:ascii="宋体" w:hint="eastAsia"/>
          <w:sz w:val="24"/>
        </w:rPr>
        <w:t>用于</w:t>
      </w:r>
      <w:r>
        <w:rPr>
          <w:rFonts w:ascii="宋体"/>
          <w:sz w:val="24"/>
        </w:rPr>
        <w:t>基因表达分析的传统方法</w:t>
      </w:r>
      <w:r>
        <w:rPr>
          <w:rFonts w:ascii="宋体" w:hint="eastAsia"/>
          <w:sz w:val="24"/>
        </w:rPr>
        <w:t>倾向</w:t>
      </w:r>
      <w:r>
        <w:rPr>
          <w:rFonts w:ascii="宋体"/>
          <w:sz w:val="24"/>
        </w:rPr>
        <w:t>于</w:t>
      </w:r>
      <w:r>
        <w:rPr>
          <w:rFonts w:ascii="宋体" w:hint="eastAsia"/>
          <w:sz w:val="24"/>
        </w:rPr>
        <w:t>分析</w:t>
      </w:r>
      <w:r>
        <w:rPr>
          <w:rFonts w:ascii="宋体"/>
          <w:sz w:val="24"/>
        </w:rPr>
        <w:t>在某两种状态下出现差异表达</w:t>
      </w:r>
      <w:r>
        <w:rPr>
          <w:rFonts w:ascii="宋体" w:hint="eastAsia"/>
          <w:sz w:val="24"/>
        </w:rPr>
        <w:t>的</w:t>
      </w:r>
      <w:r>
        <w:rPr>
          <w:rFonts w:ascii="宋体"/>
          <w:sz w:val="24"/>
        </w:rPr>
        <w:t>个体基因，而与之相反的是GSEA从基因集水平上进行分析，</w:t>
      </w:r>
      <w:r w:rsidR="00D8219A">
        <w:rPr>
          <w:rFonts w:ascii="宋体" w:hint="eastAsia"/>
          <w:sz w:val="24"/>
        </w:rPr>
        <w:t>正是基于</w:t>
      </w:r>
      <w:r w:rsidR="00D8219A">
        <w:rPr>
          <w:rFonts w:ascii="宋体"/>
          <w:sz w:val="24"/>
        </w:rPr>
        <w:t>对整个基因网络的分析</w:t>
      </w:r>
      <w:r w:rsidR="00D8219A">
        <w:rPr>
          <w:rFonts w:ascii="宋体" w:hint="eastAsia"/>
          <w:sz w:val="24"/>
        </w:rPr>
        <w:t>，</w:t>
      </w:r>
      <w:r w:rsidR="00D8219A">
        <w:rPr>
          <w:rFonts w:ascii="宋体"/>
          <w:sz w:val="24"/>
        </w:rPr>
        <w:t>GSEA能够</w:t>
      </w:r>
      <w:r w:rsidR="00D8219A">
        <w:rPr>
          <w:rFonts w:ascii="宋体" w:hint="eastAsia"/>
          <w:sz w:val="24"/>
        </w:rPr>
        <w:t>检测</w:t>
      </w:r>
      <w:r w:rsidR="00D8219A">
        <w:rPr>
          <w:rFonts w:ascii="宋体"/>
          <w:sz w:val="24"/>
        </w:rPr>
        <w:t>到</w:t>
      </w:r>
      <w:r w:rsidR="00D8219A">
        <w:rPr>
          <w:rFonts w:ascii="宋体" w:hint="eastAsia"/>
          <w:sz w:val="24"/>
        </w:rPr>
        <w:t>代谢途径</w:t>
      </w:r>
      <w:r w:rsidR="00D8219A">
        <w:rPr>
          <w:rFonts w:ascii="宋体"/>
          <w:sz w:val="24"/>
        </w:rPr>
        <w:t>、</w:t>
      </w:r>
      <w:r w:rsidR="00D8219A">
        <w:rPr>
          <w:rFonts w:ascii="宋体" w:hint="eastAsia"/>
          <w:sz w:val="24"/>
        </w:rPr>
        <w:t>转录程序</w:t>
      </w:r>
      <w:r w:rsidR="00D8219A">
        <w:rPr>
          <w:rFonts w:ascii="宋体"/>
          <w:sz w:val="24"/>
        </w:rPr>
        <w:t>和应激反</w:t>
      </w:r>
      <w:r w:rsidR="00D8219A">
        <w:rPr>
          <w:rFonts w:ascii="宋体"/>
          <w:sz w:val="24"/>
        </w:rPr>
        <w:lastRenderedPageBreak/>
        <w:t>应等</w:t>
      </w:r>
      <w:r w:rsidR="00D8219A">
        <w:rPr>
          <w:rFonts w:ascii="宋体" w:hint="eastAsia"/>
          <w:sz w:val="24"/>
        </w:rPr>
        <w:t>传统方法无法</w:t>
      </w:r>
      <w:r w:rsidR="00D8219A">
        <w:rPr>
          <w:rFonts w:ascii="宋体"/>
          <w:sz w:val="24"/>
        </w:rPr>
        <w:t>检测到的生物过程。</w:t>
      </w:r>
      <w:r w:rsidR="00CA0FC4">
        <w:rPr>
          <w:rFonts w:ascii="宋体" w:hint="eastAsia"/>
          <w:sz w:val="24"/>
        </w:rPr>
        <w:t>除此</w:t>
      </w:r>
      <w:r w:rsidR="00CA0FC4">
        <w:rPr>
          <w:rFonts w:ascii="宋体"/>
          <w:sz w:val="24"/>
        </w:rPr>
        <w:t>之外，GSEA</w:t>
      </w:r>
      <w:r w:rsidR="00692B78">
        <w:rPr>
          <w:rFonts w:ascii="宋体" w:hint="eastAsia"/>
          <w:sz w:val="24"/>
        </w:rPr>
        <w:t>的灵活</w:t>
      </w:r>
      <w:r w:rsidR="00CA0FC4">
        <w:rPr>
          <w:rFonts w:ascii="宋体"/>
          <w:sz w:val="24"/>
        </w:rPr>
        <w:t>性使其</w:t>
      </w:r>
      <w:r w:rsidR="00CA0FC4">
        <w:rPr>
          <w:rFonts w:ascii="宋体" w:hint="eastAsia"/>
          <w:sz w:val="24"/>
        </w:rPr>
        <w:t>不仅</w:t>
      </w:r>
      <w:r w:rsidR="00CA0FC4">
        <w:rPr>
          <w:rFonts w:ascii="宋体"/>
          <w:sz w:val="24"/>
        </w:rPr>
        <w:t>可以应用于基因组学数据的分析，还可</w:t>
      </w:r>
      <w:r w:rsidR="00CA0FC4">
        <w:rPr>
          <w:rFonts w:ascii="宋体" w:hint="eastAsia"/>
          <w:sz w:val="24"/>
        </w:rPr>
        <w:t>应</w:t>
      </w:r>
      <w:r w:rsidR="00CA0FC4">
        <w:rPr>
          <w:rFonts w:ascii="宋体"/>
          <w:sz w:val="24"/>
        </w:rPr>
        <w:t>用于</w:t>
      </w:r>
      <w:r w:rsidR="00CA0FC4">
        <w:rPr>
          <w:rFonts w:ascii="宋体" w:hint="eastAsia"/>
          <w:sz w:val="24"/>
        </w:rPr>
        <w:t>血清</w:t>
      </w:r>
      <w:r w:rsidR="00CA0FC4">
        <w:rPr>
          <w:rFonts w:ascii="宋体"/>
          <w:sz w:val="24"/>
        </w:rPr>
        <w:t>蛋白质组学数据、基因分型信息以及代谢物谱等其他数据集。</w:t>
      </w:r>
    </w:p>
    <w:p w14:paraId="5ECF9506" w14:textId="77777777" w:rsidR="000E4711" w:rsidRDefault="000E4711" w:rsidP="00682B21">
      <w:pPr>
        <w:rPr>
          <w:rFonts w:eastAsia="黑体"/>
          <w:sz w:val="24"/>
        </w:rPr>
      </w:pPr>
      <w:r w:rsidRPr="00682B21">
        <w:rPr>
          <w:rFonts w:eastAsia="黑体" w:hint="eastAsia"/>
          <w:sz w:val="24"/>
        </w:rPr>
        <w:t>2.2.2</w:t>
      </w:r>
      <w:r w:rsidR="00682B21">
        <w:rPr>
          <w:rFonts w:eastAsia="黑体"/>
          <w:sz w:val="24"/>
        </w:rPr>
        <w:t xml:space="preserve"> </w:t>
      </w:r>
      <w:r w:rsidRPr="00682B21">
        <w:rPr>
          <w:rFonts w:eastAsia="黑体" w:hint="eastAsia"/>
          <w:sz w:val="24"/>
        </w:rPr>
        <w:t>基本原理</w:t>
      </w:r>
    </w:p>
    <w:p w14:paraId="5C94F699" w14:textId="77777777" w:rsidR="00BE0C17" w:rsidRDefault="00DE6E35" w:rsidP="00DE6E35">
      <w:pPr>
        <w:ind w:firstLineChars="200" w:firstLine="532"/>
        <w:rPr>
          <w:rFonts w:ascii="宋体"/>
          <w:sz w:val="24"/>
        </w:rPr>
      </w:pPr>
      <w:r>
        <w:rPr>
          <w:rFonts w:ascii="宋体" w:hint="eastAsia"/>
          <w:sz w:val="24"/>
        </w:rPr>
        <w:t>对于</w:t>
      </w:r>
      <w:r>
        <w:rPr>
          <w:rFonts w:ascii="宋体"/>
          <w:sz w:val="24"/>
        </w:rPr>
        <w:t>GSEA方法来说，</w:t>
      </w:r>
      <w:r>
        <w:rPr>
          <w:rFonts w:ascii="宋体" w:hint="eastAsia"/>
          <w:sz w:val="24"/>
        </w:rPr>
        <w:t>有</w:t>
      </w:r>
      <w:r>
        <w:rPr>
          <w:rFonts w:ascii="宋体"/>
          <w:sz w:val="24"/>
        </w:rPr>
        <w:t>三个关键计算点：</w:t>
      </w:r>
    </w:p>
    <w:p w14:paraId="59C5293E" w14:textId="77777777" w:rsidR="00DE6E35" w:rsidRDefault="00DE6E35" w:rsidP="00DE6E35">
      <w:pPr>
        <w:numPr>
          <w:ilvl w:val="0"/>
          <w:numId w:val="4"/>
        </w:numPr>
        <w:rPr>
          <w:rFonts w:ascii="宋体"/>
          <w:sz w:val="24"/>
        </w:rPr>
      </w:pPr>
      <w:r>
        <w:rPr>
          <w:rFonts w:ascii="宋体" w:hint="eastAsia"/>
          <w:sz w:val="24"/>
        </w:rPr>
        <w:t>计算</w:t>
      </w:r>
      <w:r>
        <w:rPr>
          <w:rFonts w:ascii="宋体"/>
          <w:sz w:val="24"/>
        </w:rPr>
        <w:t>富集分数（</w:t>
      </w:r>
      <w:r>
        <w:rPr>
          <w:rFonts w:ascii="宋体" w:hint="eastAsia"/>
          <w:sz w:val="24"/>
        </w:rPr>
        <w:t>ES</w:t>
      </w:r>
      <w:r>
        <w:rPr>
          <w:rFonts w:ascii="宋体"/>
          <w:sz w:val="24"/>
        </w:rPr>
        <w:t>）</w:t>
      </w:r>
      <w:r>
        <w:rPr>
          <w:rFonts w:ascii="宋体" w:hint="eastAsia"/>
          <w:sz w:val="24"/>
        </w:rPr>
        <w:t>：</w:t>
      </w:r>
    </w:p>
    <w:p w14:paraId="7BCC0B4F" w14:textId="77777777" w:rsidR="00DE6E35" w:rsidRDefault="006D6ECE" w:rsidP="00DD22A6">
      <w:pPr>
        <w:ind w:firstLineChars="200" w:firstLine="532"/>
        <w:rPr>
          <w:rFonts w:ascii="宋体"/>
          <w:sz w:val="24"/>
        </w:rPr>
      </w:pPr>
      <w:r>
        <w:rPr>
          <w:rFonts w:ascii="宋体" w:hint="eastAsia"/>
          <w:sz w:val="24"/>
        </w:rPr>
        <w:t>富集</w:t>
      </w:r>
      <w:r>
        <w:rPr>
          <w:rFonts w:ascii="宋体"/>
          <w:sz w:val="24"/>
        </w:rPr>
        <w:t>分</w:t>
      </w:r>
      <w:r>
        <w:rPr>
          <w:rFonts w:ascii="宋体" w:hint="eastAsia"/>
          <w:sz w:val="24"/>
        </w:rPr>
        <w:t>数</w:t>
      </w:r>
      <w:r>
        <w:rPr>
          <w:rFonts w:ascii="宋体"/>
          <w:sz w:val="24"/>
        </w:rPr>
        <w:t>（</w:t>
      </w:r>
      <w:r>
        <w:rPr>
          <w:rFonts w:ascii="宋体" w:hint="eastAsia"/>
          <w:sz w:val="24"/>
        </w:rPr>
        <w:t>ES</w:t>
      </w:r>
      <w:r>
        <w:rPr>
          <w:rFonts w:ascii="宋体"/>
          <w:sz w:val="24"/>
        </w:rPr>
        <w:t>）</w:t>
      </w:r>
      <w:r>
        <w:rPr>
          <w:rFonts w:ascii="宋体" w:hint="eastAsia"/>
          <w:sz w:val="24"/>
        </w:rPr>
        <w:t>反应</w:t>
      </w:r>
      <w:r>
        <w:rPr>
          <w:rFonts w:ascii="宋体"/>
          <w:sz w:val="24"/>
        </w:rPr>
        <w:t>了预定义基因集S</w:t>
      </w:r>
      <w:r>
        <w:rPr>
          <w:rFonts w:ascii="宋体" w:hint="eastAsia"/>
          <w:sz w:val="24"/>
        </w:rPr>
        <w:t>在排序</w:t>
      </w:r>
      <w:r>
        <w:rPr>
          <w:rFonts w:ascii="宋体"/>
          <w:sz w:val="24"/>
        </w:rPr>
        <w:t>列表L上的富集情况和富集程度</w:t>
      </w:r>
      <w:r>
        <w:rPr>
          <w:rFonts w:ascii="宋体" w:hint="eastAsia"/>
          <w:sz w:val="24"/>
        </w:rPr>
        <w:t>，</w:t>
      </w:r>
      <w:r>
        <w:rPr>
          <w:rFonts w:ascii="宋体"/>
          <w:sz w:val="24"/>
        </w:rPr>
        <w:t>是随机游走中遇到的零的最大偏差，</w:t>
      </w:r>
      <w:r w:rsidR="00DD22A6">
        <w:rPr>
          <w:rFonts w:ascii="宋体" w:hint="eastAsia"/>
          <w:sz w:val="24"/>
        </w:rPr>
        <w:t>类似</w:t>
      </w:r>
      <w:r w:rsidR="00DD22A6">
        <w:rPr>
          <w:rFonts w:ascii="宋体"/>
          <w:sz w:val="24"/>
        </w:rPr>
        <w:t>于</w:t>
      </w:r>
      <w:r>
        <w:rPr>
          <w:rFonts w:ascii="宋体"/>
          <w:sz w:val="24"/>
        </w:rPr>
        <w:t>加权</w:t>
      </w:r>
      <w:r w:rsidR="00DD22A6" w:rsidRPr="00DD22A6">
        <w:rPr>
          <w:rFonts w:ascii="宋体" w:hint="eastAsia"/>
          <w:sz w:val="24"/>
        </w:rPr>
        <w:t>Kolmogorov-Smirnov检验</w:t>
      </w:r>
      <w:r>
        <w:rPr>
          <w:rFonts w:ascii="宋体" w:hint="eastAsia"/>
          <w:sz w:val="24"/>
        </w:rPr>
        <w:t>。</w:t>
      </w:r>
      <w:r w:rsidR="00DD22A6">
        <w:rPr>
          <w:rFonts w:ascii="宋体" w:hint="eastAsia"/>
          <w:sz w:val="24"/>
        </w:rPr>
        <w:t>如</w:t>
      </w:r>
      <w:r w:rsidR="00DD22A6">
        <w:rPr>
          <w:rFonts w:ascii="宋体"/>
          <w:sz w:val="24"/>
        </w:rPr>
        <w:t>图</w:t>
      </w:r>
      <w:r w:rsidR="00DD22A6">
        <w:rPr>
          <w:rFonts w:ascii="宋体" w:hint="eastAsia"/>
          <w:sz w:val="24"/>
        </w:rPr>
        <w:t>2-3所示</w:t>
      </w:r>
      <w:r w:rsidR="00DD22A6">
        <w:rPr>
          <w:rFonts w:ascii="宋体"/>
          <w:sz w:val="24"/>
        </w:rPr>
        <w:t>，</w:t>
      </w:r>
      <w:r>
        <w:rPr>
          <w:rFonts w:ascii="宋体"/>
          <w:sz w:val="24"/>
        </w:rPr>
        <w:t>沿着排序列表L从顶部向底部</w:t>
      </w:r>
      <w:r w:rsidR="00DD22A6">
        <w:rPr>
          <w:rFonts w:ascii="宋体" w:hint="eastAsia"/>
          <w:sz w:val="24"/>
        </w:rPr>
        <w:t>游走</w:t>
      </w:r>
      <w:r>
        <w:rPr>
          <w:rFonts w:ascii="宋体"/>
          <w:sz w:val="24"/>
        </w:rPr>
        <w:t>，当检测到基因集S中的基因时计算分数增加，反之当遇到不</w:t>
      </w:r>
      <w:r>
        <w:rPr>
          <w:rFonts w:ascii="宋体" w:hint="eastAsia"/>
          <w:sz w:val="24"/>
        </w:rPr>
        <w:t>在</w:t>
      </w:r>
      <w:r>
        <w:rPr>
          <w:rFonts w:ascii="宋体"/>
          <w:sz w:val="24"/>
        </w:rPr>
        <w:t>基因集S中的基因时</w:t>
      </w:r>
      <w:r w:rsidR="00DD22A6">
        <w:rPr>
          <w:rFonts w:ascii="宋体"/>
          <w:sz w:val="24"/>
        </w:rPr>
        <w:t>减</w:t>
      </w:r>
      <w:r w:rsidR="00DD22A6">
        <w:rPr>
          <w:rFonts w:ascii="宋体" w:hint="eastAsia"/>
          <w:sz w:val="24"/>
        </w:rPr>
        <w:t>少</w:t>
      </w:r>
      <w:r>
        <w:rPr>
          <w:rFonts w:ascii="宋体"/>
          <w:sz w:val="24"/>
        </w:rPr>
        <w:t>，</w:t>
      </w:r>
      <w:r>
        <w:rPr>
          <w:rFonts w:ascii="宋体" w:hint="eastAsia"/>
          <w:sz w:val="24"/>
        </w:rPr>
        <w:t>而</w:t>
      </w:r>
      <w:r>
        <w:rPr>
          <w:rFonts w:ascii="宋体"/>
          <w:sz w:val="24"/>
        </w:rPr>
        <w:t>每一次增量的大小取决于基因与表型的相关性</w:t>
      </w:r>
      <w:r w:rsidR="00DD22A6">
        <w:rPr>
          <w:rFonts w:ascii="宋体" w:hint="eastAsia"/>
          <w:sz w:val="24"/>
        </w:rPr>
        <w:t>。</w:t>
      </w:r>
    </w:p>
    <w:p w14:paraId="5DDAC318" w14:textId="77777777" w:rsidR="00DD22A6" w:rsidRDefault="001D147B" w:rsidP="00DD22A6">
      <w:pPr>
        <w:ind w:leftChars="-403" w:hangingChars="403" w:hanging="951"/>
        <w:jc w:val="center"/>
        <w:rPr>
          <w:noProof/>
        </w:rPr>
      </w:pPr>
      <w:r w:rsidRPr="00A02517">
        <w:rPr>
          <w:noProof/>
        </w:rPr>
        <w:drawing>
          <wp:inline distT="0" distB="0" distL="0" distR="0" wp14:anchorId="4AAB8E82" wp14:editId="3286E3A6">
            <wp:extent cx="4135755" cy="275399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5755" cy="2753995"/>
                    </a:xfrm>
                    <a:prstGeom prst="rect">
                      <a:avLst/>
                    </a:prstGeom>
                    <a:noFill/>
                    <a:ln>
                      <a:noFill/>
                    </a:ln>
                  </pic:spPr>
                </pic:pic>
              </a:graphicData>
            </a:graphic>
          </wp:inline>
        </w:drawing>
      </w:r>
    </w:p>
    <w:p w14:paraId="2C7B510D" w14:textId="77777777" w:rsidR="00DD22A6" w:rsidRDefault="00DD22A6" w:rsidP="00DD22A6">
      <w:pPr>
        <w:ind w:leftChars="-1" w:left="-2"/>
        <w:jc w:val="center"/>
        <w:rPr>
          <w:rFonts w:ascii="宋体"/>
          <w:sz w:val="24"/>
        </w:rPr>
      </w:pPr>
      <w:r>
        <w:rPr>
          <w:rFonts w:hint="eastAsia"/>
          <w:noProof/>
        </w:rPr>
        <w:t>图</w:t>
      </w:r>
      <w:r>
        <w:rPr>
          <w:rFonts w:hint="eastAsia"/>
          <w:noProof/>
        </w:rPr>
        <w:t>2-3</w:t>
      </w:r>
      <w:r>
        <w:rPr>
          <w:rFonts w:hint="eastAsia"/>
          <w:noProof/>
        </w:rPr>
        <w:t>：</w:t>
      </w:r>
      <w:r>
        <w:rPr>
          <w:noProof/>
        </w:rPr>
        <w:t>富集分数（</w:t>
      </w:r>
      <w:r>
        <w:rPr>
          <w:rFonts w:hint="eastAsia"/>
          <w:noProof/>
        </w:rPr>
        <w:t>ES</w:t>
      </w:r>
      <w:r>
        <w:rPr>
          <w:noProof/>
        </w:rPr>
        <w:t>）</w:t>
      </w:r>
      <w:r>
        <w:rPr>
          <w:rFonts w:hint="eastAsia"/>
          <w:noProof/>
        </w:rPr>
        <w:t>计算</w:t>
      </w:r>
      <w:r>
        <w:rPr>
          <w:noProof/>
        </w:rPr>
        <w:t>过程</w:t>
      </w:r>
      <w:r>
        <w:rPr>
          <w:rFonts w:hint="eastAsia"/>
          <w:noProof/>
        </w:rPr>
        <w:t>**</w:t>
      </w:r>
    </w:p>
    <w:p w14:paraId="11E137B1" w14:textId="77777777" w:rsidR="00DE6E35" w:rsidRDefault="00DE6E35" w:rsidP="00DE6E35">
      <w:pPr>
        <w:numPr>
          <w:ilvl w:val="0"/>
          <w:numId w:val="4"/>
        </w:numPr>
        <w:rPr>
          <w:rFonts w:ascii="宋体"/>
          <w:sz w:val="24"/>
        </w:rPr>
      </w:pPr>
      <w:r>
        <w:rPr>
          <w:rFonts w:ascii="宋体" w:hint="eastAsia"/>
          <w:sz w:val="24"/>
        </w:rPr>
        <w:t>评估</w:t>
      </w:r>
      <w:r>
        <w:rPr>
          <w:rFonts w:ascii="宋体"/>
          <w:sz w:val="24"/>
        </w:rPr>
        <w:t>ES显著性水平：</w:t>
      </w:r>
    </w:p>
    <w:p w14:paraId="08223E39" w14:textId="77777777" w:rsidR="00304A6E" w:rsidRDefault="00304A6E" w:rsidP="00D1615F">
      <w:pPr>
        <w:ind w:firstLineChars="213" w:firstLine="567"/>
        <w:rPr>
          <w:rFonts w:ascii="宋体"/>
          <w:sz w:val="24"/>
        </w:rPr>
      </w:pPr>
      <w:r>
        <w:rPr>
          <w:rFonts w:ascii="宋体" w:hint="eastAsia"/>
          <w:sz w:val="24"/>
        </w:rPr>
        <w:t>置换</w:t>
      </w:r>
      <w:r>
        <w:rPr>
          <w:rFonts w:ascii="宋体"/>
          <w:sz w:val="24"/>
        </w:rPr>
        <w:t>表型标签并重新计算置换后的基因集的富集分数生成富集分数的空分布，接着</w:t>
      </w:r>
      <w:r>
        <w:rPr>
          <w:rFonts w:ascii="宋体" w:hint="eastAsia"/>
          <w:sz w:val="24"/>
        </w:rPr>
        <w:t>计算</w:t>
      </w:r>
      <w:r>
        <w:rPr>
          <w:rFonts w:ascii="宋体"/>
          <w:sz w:val="24"/>
        </w:rPr>
        <w:t>相对于空分布所观察到的富集分数的显著性水平（</w:t>
      </w:r>
      <w:r>
        <w:rPr>
          <w:rFonts w:ascii="宋体" w:hint="eastAsia"/>
          <w:sz w:val="24"/>
        </w:rPr>
        <w:t>p</w:t>
      </w:r>
      <w:r>
        <w:rPr>
          <w:rFonts w:ascii="宋体"/>
          <w:sz w:val="24"/>
        </w:rPr>
        <w:t>值）</w:t>
      </w:r>
      <w:r>
        <w:rPr>
          <w:rFonts w:ascii="宋体" w:hint="eastAsia"/>
          <w:sz w:val="24"/>
        </w:rPr>
        <w:t>，</w:t>
      </w:r>
      <w:r>
        <w:rPr>
          <w:rFonts w:ascii="宋体"/>
          <w:sz w:val="24"/>
        </w:rPr>
        <w:t>这种方法保留了基因-基因的相关性，相较于单凭置换基因得到的结果更具有生物学上的合理性。</w:t>
      </w:r>
    </w:p>
    <w:p w14:paraId="24B9B7AC" w14:textId="77777777" w:rsidR="00DE6E35" w:rsidRDefault="00DE6E35" w:rsidP="00DE6E35">
      <w:pPr>
        <w:numPr>
          <w:ilvl w:val="0"/>
          <w:numId w:val="4"/>
        </w:numPr>
        <w:rPr>
          <w:rFonts w:ascii="宋体"/>
          <w:sz w:val="24"/>
        </w:rPr>
      </w:pPr>
      <w:r>
        <w:rPr>
          <w:rFonts w:ascii="宋体"/>
          <w:sz w:val="24"/>
        </w:rPr>
        <w:t>多假设检验：</w:t>
      </w:r>
    </w:p>
    <w:p w14:paraId="03C80659" w14:textId="77777777" w:rsidR="00E44C55" w:rsidRPr="00DE6E35" w:rsidRDefault="00E44C55" w:rsidP="00D1615F">
      <w:pPr>
        <w:ind w:firstLineChars="213" w:firstLine="567"/>
        <w:rPr>
          <w:rFonts w:ascii="宋体"/>
          <w:sz w:val="24"/>
        </w:rPr>
      </w:pPr>
      <w:r>
        <w:rPr>
          <w:rFonts w:ascii="宋体" w:hint="eastAsia"/>
          <w:sz w:val="24"/>
        </w:rPr>
        <w:t>为了评估</w:t>
      </w:r>
      <w:r>
        <w:rPr>
          <w:rFonts w:ascii="宋体"/>
          <w:sz w:val="24"/>
        </w:rPr>
        <w:t>整个基因组数据库考虑多个假设检验，需要调整</w:t>
      </w:r>
      <w:r>
        <w:rPr>
          <w:rFonts w:ascii="宋体" w:hint="eastAsia"/>
          <w:sz w:val="24"/>
        </w:rPr>
        <w:t>显著性</w:t>
      </w:r>
      <w:r>
        <w:rPr>
          <w:rFonts w:ascii="宋体"/>
          <w:sz w:val="24"/>
        </w:rPr>
        <w:t>水平（</w:t>
      </w:r>
      <w:r>
        <w:rPr>
          <w:rFonts w:ascii="宋体" w:hint="eastAsia"/>
          <w:sz w:val="24"/>
        </w:rPr>
        <w:t>p值</w:t>
      </w:r>
      <w:r>
        <w:rPr>
          <w:rFonts w:ascii="宋体"/>
          <w:sz w:val="24"/>
        </w:rPr>
        <w:t>）</w:t>
      </w:r>
      <w:r>
        <w:rPr>
          <w:rFonts w:ascii="宋体" w:hint="eastAsia"/>
          <w:sz w:val="24"/>
        </w:rPr>
        <w:t>。</w:t>
      </w:r>
      <w:r>
        <w:rPr>
          <w:rFonts w:ascii="宋体"/>
          <w:sz w:val="24"/>
        </w:rPr>
        <w:t>首先</w:t>
      </w:r>
      <w:r>
        <w:rPr>
          <w:rFonts w:ascii="宋体" w:hint="eastAsia"/>
          <w:sz w:val="24"/>
        </w:rPr>
        <w:t>将</w:t>
      </w:r>
      <w:r>
        <w:rPr>
          <w:rFonts w:ascii="宋体"/>
          <w:sz w:val="24"/>
        </w:rPr>
        <w:t>每个基因集的富集分数标准化得到标准化富集分数（</w:t>
      </w:r>
      <w:r>
        <w:rPr>
          <w:rFonts w:ascii="宋体" w:hint="eastAsia"/>
          <w:sz w:val="24"/>
        </w:rPr>
        <w:t>NES</w:t>
      </w:r>
      <w:r>
        <w:rPr>
          <w:rFonts w:ascii="宋体"/>
          <w:sz w:val="24"/>
        </w:rPr>
        <w:t>）</w:t>
      </w:r>
      <w:r>
        <w:rPr>
          <w:rFonts w:ascii="宋体" w:hint="eastAsia"/>
          <w:sz w:val="24"/>
        </w:rPr>
        <w:t>，</w:t>
      </w:r>
      <w:r>
        <w:rPr>
          <w:rFonts w:ascii="宋体" w:hint="eastAsia"/>
          <w:sz w:val="24"/>
        </w:rPr>
        <w:lastRenderedPageBreak/>
        <w:t>然后</w:t>
      </w:r>
      <w:r>
        <w:rPr>
          <w:rFonts w:ascii="宋体"/>
          <w:sz w:val="24"/>
        </w:rPr>
        <w:t>通过比较NES的观测值和零点分布的尾部来计算得到对应于每个NES的错误发现率（</w:t>
      </w:r>
      <w:r>
        <w:rPr>
          <w:rFonts w:ascii="宋体" w:hint="eastAsia"/>
          <w:sz w:val="24"/>
        </w:rPr>
        <w:t>FDR</w:t>
      </w:r>
      <w:r>
        <w:rPr>
          <w:rFonts w:ascii="宋体"/>
          <w:sz w:val="24"/>
        </w:rPr>
        <w:t>）</w:t>
      </w:r>
      <w:r>
        <w:rPr>
          <w:rFonts w:ascii="宋体" w:hint="eastAsia"/>
          <w:sz w:val="24"/>
        </w:rPr>
        <w:t>，</w:t>
      </w:r>
      <w:r>
        <w:rPr>
          <w:rFonts w:ascii="宋体"/>
          <w:sz w:val="24"/>
        </w:rPr>
        <w:t>并以此来控制</w:t>
      </w:r>
      <w:r>
        <w:rPr>
          <w:rFonts w:ascii="宋体" w:hint="eastAsia"/>
          <w:sz w:val="24"/>
        </w:rPr>
        <w:t>假阳性</w:t>
      </w:r>
      <w:r>
        <w:rPr>
          <w:rFonts w:ascii="宋体"/>
          <w:sz w:val="24"/>
        </w:rPr>
        <w:t>的比率。</w:t>
      </w:r>
    </w:p>
    <w:p w14:paraId="2BA83509" w14:textId="1E7A8AE6" w:rsidR="000E4711" w:rsidRDefault="000E4711" w:rsidP="00682B21">
      <w:pPr>
        <w:spacing w:beforeLines="100" w:before="447" w:afterLines="100" w:after="447"/>
        <w:jc w:val="center"/>
        <w:rPr>
          <w:rFonts w:eastAsia="黑体"/>
          <w:sz w:val="32"/>
          <w:szCs w:val="32"/>
        </w:rPr>
      </w:pPr>
      <w:r>
        <w:rPr>
          <w:rFonts w:ascii="宋体"/>
          <w:sz w:val="24"/>
        </w:rPr>
        <w:br w:type="page"/>
      </w:r>
      <w:r w:rsidRPr="00682B21">
        <w:rPr>
          <w:rFonts w:eastAsia="黑体" w:hint="eastAsia"/>
          <w:sz w:val="32"/>
          <w:szCs w:val="32"/>
        </w:rPr>
        <w:lastRenderedPageBreak/>
        <w:t>第</w:t>
      </w:r>
      <w:r w:rsidRPr="00682B21">
        <w:rPr>
          <w:rFonts w:eastAsia="黑体" w:hint="eastAsia"/>
          <w:sz w:val="32"/>
          <w:szCs w:val="32"/>
        </w:rPr>
        <w:t>3</w:t>
      </w:r>
      <w:r w:rsidRPr="00682B21">
        <w:rPr>
          <w:rFonts w:eastAsia="黑体" w:hint="eastAsia"/>
          <w:sz w:val="32"/>
          <w:szCs w:val="32"/>
        </w:rPr>
        <w:t>章</w:t>
      </w:r>
      <w:r w:rsidRPr="00682B21">
        <w:rPr>
          <w:rFonts w:eastAsia="黑体" w:hint="eastAsia"/>
          <w:sz w:val="32"/>
          <w:szCs w:val="32"/>
        </w:rPr>
        <w:t xml:space="preserve"> </w:t>
      </w:r>
      <w:r w:rsidR="00A07BC3">
        <w:rPr>
          <w:rFonts w:eastAsia="黑体" w:hint="eastAsia"/>
          <w:sz w:val="32"/>
          <w:szCs w:val="32"/>
        </w:rPr>
        <w:t>数据平台</w:t>
      </w:r>
      <w:r w:rsidR="00A07BC3">
        <w:rPr>
          <w:rFonts w:eastAsia="黑体"/>
          <w:sz w:val="32"/>
          <w:szCs w:val="32"/>
        </w:rPr>
        <w:t>的选择</w:t>
      </w:r>
    </w:p>
    <w:p w14:paraId="2F149F13" w14:textId="16A6356A" w:rsidR="002D2FB2" w:rsidRPr="002D2FB2" w:rsidRDefault="002D2FB2" w:rsidP="002D2FB2">
      <w:pPr>
        <w:ind w:firstLineChars="200" w:firstLine="532"/>
        <w:rPr>
          <w:rFonts w:ascii="宋体"/>
          <w:sz w:val="24"/>
        </w:rPr>
      </w:pPr>
      <w:r>
        <w:rPr>
          <w:rFonts w:ascii="宋体" w:hint="eastAsia"/>
          <w:sz w:val="24"/>
        </w:rPr>
        <w:t>本章</w:t>
      </w:r>
      <w:r>
        <w:rPr>
          <w:rFonts w:ascii="宋体"/>
          <w:sz w:val="24"/>
        </w:rPr>
        <w:t>主要介绍了</w:t>
      </w:r>
      <w:r>
        <w:rPr>
          <w:rFonts w:ascii="宋体" w:hint="eastAsia"/>
          <w:sz w:val="24"/>
        </w:rPr>
        <w:t>L1000</w:t>
      </w:r>
      <w:r>
        <w:rPr>
          <w:rFonts w:ascii="宋体"/>
          <w:sz w:val="24"/>
        </w:rPr>
        <w:t>技术的</w:t>
      </w:r>
      <w:r>
        <w:rPr>
          <w:rFonts w:ascii="宋体" w:hint="eastAsia"/>
          <w:sz w:val="24"/>
        </w:rPr>
        <w:t>主要</w:t>
      </w:r>
      <w:r>
        <w:rPr>
          <w:rFonts w:ascii="宋体"/>
          <w:sz w:val="24"/>
        </w:rPr>
        <w:t>内容以及以L1000技术为基础的CMAP数据平台和LINCS数据平台，阐述了利用CMAP数据平台进行数据分析的整体过程</w:t>
      </w:r>
      <w:r>
        <w:rPr>
          <w:rFonts w:ascii="宋体" w:hint="eastAsia"/>
          <w:sz w:val="24"/>
        </w:rPr>
        <w:t>以及</w:t>
      </w:r>
      <w:r>
        <w:rPr>
          <w:rFonts w:ascii="宋体"/>
          <w:sz w:val="24"/>
        </w:rPr>
        <w:t>LINCS计划的整体背景，为后续研究提供了</w:t>
      </w:r>
      <w:r>
        <w:rPr>
          <w:rFonts w:ascii="宋体" w:hint="eastAsia"/>
          <w:sz w:val="24"/>
        </w:rPr>
        <w:t>平台</w:t>
      </w:r>
      <w:r>
        <w:rPr>
          <w:rFonts w:ascii="宋体"/>
          <w:sz w:val="24"/>
        </w:rPr>
        <w:t>基础。</w:t>
      </w:r>
    </w:p>
    <w:p w14:paraId="6F0776A7" w14:textId="77777777" w:rsidR="000E4711" w:rsidRDefault="000E4711" w:rsidP="00682B21">
      <w:pPr>
        <w:spacing w:beforeLines="100" w:before="447" w:afterLines="100" w:after="447"/>
        <w:rPr>
          <w:rFonts w:eastAsia="黑体"/>
          <w:sz w:val="28"/>
          <w:szCs w:val="28"/>
        </w:rPr>
      </w:pPr>
      <w:r w:rsidRPr="00682B21">
        <w:rPr>
          <w:rFonts w:eastAsia="黑体"/>
          <w:sz w:val="28"/>
          <w:szCs w:val="28"/>
        </w:rPr>
        <w:t>3.1</w:t>
      </w:r>
      <w:r w:rsidR="00682B21">
        <w:rPr>
          <w:rFonts w:eastAsia="黑体"/>
          <w:sz w:val="28"/>
          <w:szCs w:val="28"/>
        </w:rPr>
        <w:t xml:space="preserve"> </w:t>
      </w:r>
      <w:r w:rsidR="00A07BC3">
        <w:rPr>
          <w:rFonts w:eastAsia="黑体"/>
          <w:sz w:val="28"/>
          <w:szCs w:val="28"/>
        </w:rPr>
        <w:t>L1000</w:t>
      </w:r>
      <w:r w:rsidR="00A07BC3">
        <w:rPr>
          <w:rFonts w:eastAsia="黑体" w:hint="eastAsia"/>
          <w:sz w:val="28"/>
          <w:szCs w:val="28"/>
        </w:rPr>
        <w:t>实验</w:t>
      </w:r>
      <w:r w:rsidR="00A07BC3">
        <w:rPr>
          <w:rFonts w:eastAsia="黑体"/>
          <w:sz w:val="28"/>
          <w:szCs w:val="28"/>
        </w:rPr>
        <w:t>技术</w:t>
      </w:r>
    </w:p>
    <w:p w14:paraId="0C5FE373" w14:textId="77777777" w:rsidR="003343C1" w:rsidRPr="007F0B98" w:rsidRDefault="003B55C6" w:rsidP="007F0B98">
      <w:pPr>
        <w:spacing w:beforeLines="100" w:before="447" w:afterLines="100" w:after="447"/>
        <w:ind w:firstLineChars="200" w:firstLine="532"/>
        <w:rPr>
          <w:rFonts w:ascii="宋体"/>
          <w:sz w:val="24"/>
        </w:rPr>
      </w:pPr>
      <w:r w:rsidRPr="007F0B98">
        <w:rPr>
          <w:rFonts w:ascii="宋体" w:hint="eastAsia"/>
          <w:sz w:val="24"/>
        </w:rPr>
        <w:t>L1000</w:t>
      </w:r>
      <w:r w:rsidRPr="007F0B98">
        <w:rPr>
          <w:rFonts w:ascii="宋体"/>
          <w:sz w:val="24"/>
        </w:rPr>
        <w:t>实验技术</w:t>
      </w:r>
      <w:r w:rsidRPr="007F0B98">
        <w:rPr>
          <w:rFonts w:ascii="宋体" w:hint="eastAsia"/>
          <w:sz w:val="24"/>
        </w:rPr>
        <w:t>是一种</w:t>
      </w:r>
      <w:r w:rsidRPr="007F0B98">
        <w:rPr>
          <w:rFonts w:ascii="宋体"/>
          <w:sz w:val="24"/>
        </w:rPr>
        <w:t>高通量基因表达分析技术，</w:t>
      </w:r>
      <w:r w:rsidRPr="007F0B98">
        <w:rPr>
          <w:rFonts w:ascii="宋体" w:hint="eastAsia"/>
          <w:sz w:val="24"/>
        </w:rPr>
        <w:t>基于</w:t>
      </w:r>
      <w:r w:rsidRPr="007F0B98">
        <w:rPr>
          <w:rFonts w:ascii="宋体"/>
          <w:sz w:val="24"/>
        </w:rPr>
        <w:t>大规模的统计分析</w:t>
      </w:r>
      <w:r w:rsidRPr="007F0B98">
        <w:rPr>
          <w:rFonts w:ascii="宋体" w:hint="eastAsia"/>
          <w:sz w:val="24"/>
        </w:rPr>
        <w:t>辨识出</w:t>
      </w:r>
      <w:r w:rsidRPr="007F0B98">
        <w:rPr>
          <w:rFonts w:ascii="宋体"/>
          <w:sz w:val="24"/>
        </w:rPr>
        <w:t>人类细胞中</w:t>
      </w:r>
      <w:r w:rsidRPr="007F0B98">
        <w:rPr>
          <w:rFonts w:ascii="宋体" w:hint="eastAsia"/>
          <w:sz w:val="24"/>
        </w:rPr>
        <w:t>978个基因</w:t>
      </w:r>
      <w:r w:rsidRPr="007F0B98">
        <w:rPr>
          <w:rFonts w:ascii="宋体"/>
          <w:sz w:val="24"/>
        </w:rPr>
        <w:t>作为全基因组的标志基因（</w:t>
      </w:r>
      <w:r w:rsidRPr="007F0B98">
        <w:rPr>
          <w:rFonts w:ascii="宋体" w:hint="eastAsia"/>
          <w:sz w:val="24"/>
        </w:rPr>
        <w:t>landmark</w:t>
      </w:r>
      <w:r w:rsidRPr="007F0B98">
        <w:rPr>
          <w:rFonts w:ascii="宋体"/>
          <w:sz w:val="24"/>
        </w:rPr>
        <w:t xml:space="preserve"> genes）</w:t>
      </w:r>
      <w:r w:rsidRPr="007F0B98">
        <w:rPr>
          <w:rFonts w:ascii="宋体" w:hint="eastAsia"/>
          <w:sz w:val="24"/>
        </w:rPr>
        <w:t>，</w:t>
      </w:r>
      <w:r w:rsidRPr="007F0B98">
        <w:rPr>
          <w:rFonts w:ascii="宋体"/>
          <w:sz w:val="24"/>
        </w:rPr>
        <w:t>通过测量标志基因的</w:t>
      </w:r>
      <w:r w:rsidRPr="007F0B98">
        <w:rPr>
          <w:rFonts w:ascii="宋体" w:hint="eastAsia"/>
          <w:sz w:val="24"/>
        </w:rPr>
        <w:t>的</w:t>
      </w:r>
      <w:r w:rsidRPr="007F0B98">
        <w:rPr>
          <w:rFonts w:ascii="宋体"/>
          <w:sz w:val="24"/>
        </w:rPr>
        <w:t>表达量</w:t>
      </w:r>
      <w:r w:rsidRPr="007F0B98">
        <w:rPr>
          <w:rFonts w:ascii="宋体" w:hint="eastAsia"/>
          <w:sz w:val="24"/>
        </w:rPr>
        <w:t>推算得到</w:t>
      </w:r>
      <w:r w:rsidRPr="007F0B98">
        <w:rPr>
          <w:rFonts w:ascii="宋体"/>
          <w:sz w:val="24"/>
        </w:rPr>
        <w:t>剩余</w:t>
      </w:r>
      <w:r w:rsidRPr="007F0B98">
        <w:rPr>
          <w:rFonts w:ascii="宋体" w:hint="eastAsia"/>
          <w:sz w:val="24"/>
        </w:rPr>
        <w:t>1</w:t>
      </w:r>
      <w:r w:rsidR="007F0B98" w:rsidRPr="007F0B98">
        <w:rPr>
          <w:rFonts w:ascii="宋体"/>
          <w:sz w:val="24"/>
        </w:rPr>
        <w:t>1350</w:t>
      </w:r>
      <w:r w:rsidRPr="007F0B98">
        <w:rPr>
          <w:rFonts w:ascii="宋体" w:hint="eastAsia"/>
          <w:sz w:val="24"/>
        </w:rPr>
        <w:t>个</w:t>
      </w:r>
      <w:r w:rsidRPr="007F0B98">
        <w:rPr>
          <w:rFonts w:ascii="宋体"/>
          <w:sz w:val="24"/>
        </w:rPr>
        <w:t>基因的表达量</w:t>
      </w:r>
      <w:r w:rsidR="007F0B98" w:rsidRPr="007F0B98">
        <w:rPr>
          <w:rFonts w:ascii="宋体" w:hint="eastAsia"/>
          <w:sz w:val="24"/>
        </w:rPr>
        <w:t>。推算得到的11350个</w:t>
      </w:r>
      <w:r w:rsidR="007F0B98" w:rsidRPr="007F0B98">
        <w:rPr>
          <w:rFonts w:ascii="宋体"/>
          <w:sz w:val="24"/>
        </w:rPr>
        <w:t>基因</w:t>
      </w:r>
      <w:r w:rsidR="007F0B98" w:rsidRPr="007F0B98">
        <w:rPr>
          <w:rFonts w:ascii="宋体" w:hint="eastAsia"/>
          <w:sz w:val="24"/>
        </w:rPr>
        <w:t>与</w:t>
      </w:r>
      <w:r w:rsidR="007F0B98" w:rsidRPr="007F0B98">
        <w:rPr>
          <w:rFonts w:ascii="宋体"/>
          <w:sz w:val="24"/>
        </w:rPr>
        <w:t>标志基因一起构成了所有推断基因（</w:t>
      </w:r>
      <w:r w:rsidR="007F0B98" w:rsidRPr="007F0B98">
        <w:rPr>
          <w:rFonts w:ascii="宋体" w:hint="eastAsia"/>
          <w:sz w:val="24"/>
        </w:rPr>
        <w:t>AIG</w:t>
      </w:r>
      <w:r w:rsidR="007F0B98" w:rsidRPr="007F0B98">
        <w:rPr>
          <w:rFonts w:ascii="宋体"/>
          <w:sz w:val="24"/>
        </w:rPr>
        <w:t>），</w:t>
      </w:r>
      <w:r w:rsidR="007F0B98" w:rsidRPr="007F0B98">
        <w:rPr>
          <w:rFonts w:ascii="宋体" w:hint="eastAsia"/>
          <w:sz w:val="24"/>
        </w:rPr>
        <w:t>其中</w:t>
      </w:r>
      <w:r w:rsidR="007F0B98" w:rsidRPr="007F0B98">
        <w:rPr>
          <w:rFonts w:ascii="宋体"/>
          <w:sz w:val="24"/>
        </w:rPr>
        <w:t>有</w:t>
      </w:r>
      <w:r w:rsidR="007F0B98" w:rsidRPr="007F0B98">
        <w:rPr>
          <w:rFonts w:ascii="宋体" w:hint="eastAsia"/>
          <w:sz w:val="24"/>
        </w:rPr>
        <w:t>9196个</w:t>
      </w:r>
      <w:r w:rsidR="007F0B98" w:rsidRPr="007F0B98">
        <w:rPr>
          <w:rFonts w:ascii="宋体"/>
          <w:sz w:val="24"/>
        </w:rPr>
        <w:t>基因是</w:t>
      </w:r>
      <w:r w:rsidR="007F0B98" w:rsidRPr="007F0B98">
        <w:rPr>
          <w:rFonts w:ascii="宋体" w:hint="eastAsia"/>
          <w:sz w:val="24"/>
        </w:rPr>
        <w:t>良好</w:t>
      </w:r>
      <w:r w:rsidR="007F0B98" w:rsidRPr="007F0B98">
        <w:rPr>
          <w:rFonts w:ascii="宋体"/>
          <w:sz w:val="24"/>
        </w:rPr>
        <w:t>推断的基因，与</w:t>
      </w:r>
      <w:r w:rsidR="007F0B98" w:rsidRPr="007F0B98">
        <w:rPr>
          <w:rFonts w:ascii="宋体" w:hint="eastAsia"/>
          <w:sz w:val="24"/>
        </w:rPr>
        <w:t>978个</w:t>
      </w:r>
      <w:r w:rsidR="007F0B98" w:rsidRPr="007F0B98">
        <w:rPr>
          <w:rFonts w:ascii="宋体"/>
          <w:sz w:val="24"/>
        </w:rPr>
        <w:t>标志基因一起构成了最佳</w:t>
      </w:r>
      <w:r w:rsidR="007F0B98" w:rsidRPr="007F0B98">
        <w:rPr>
          <w:rFonts w:ascii="宋体" w:hint="eastAsia"/>
          <w:sz w:val="24"/>
        </w:rPr>
        <w:t>推断基因（BING），</w:t>
      </w:r>
      <w:r w:rsidR="007F0B98" w:rsidRPr="007F0B98">
        <w:rPr>
          <w:rFonts w:ascii="宋体"/>
          <w:sz w:val="24"/>
        </w:rPr>
        <w:t>具体关系如图</w:t>
      </w:r>
      <w:r w:rsidR="007F0B98" w:rsidRPr="007F0B98">
        <w:rPr>
          <w:rFonts w:ascii="宋体" w:hint="eastAsia"/>
          <w:sz w:val="24"/>
        </w:rPr>
        <w:t>3-1所示</w:t>
      </w:r>
      <w:r w:rsidR="007F0B98" w:rsidRPr="007F0B98">
        <w:rPr>
          <w:rFonts w:ascii="宋体"/>
          <w:sz w:val="24"/>
        </w:rPr>
        <w:t>：</w:t>
      </w:r>
    </w:p>
    <w:p w14:paraId="55A57324" w14:textId="77777777" w:rsidR="007F0B98" w:rsidRDefault="001D147B" w:rsidP="007F0B98">
      <w:pPr>
        <w:spacing w:beforeLines="100" w:before="447" w:afterLines="100" w:after="447"/>
        <w:jc w:val="center"/>
        <w:rPr>
          <w:noProof/>
        </w:rPr>
      </w:pPr>
      <w:r w:rsidRPr="00A02517">
        <w:rPr>
          <w:noProof/>
        </w:rPr>
        <w:drawing>
          <wp:inline distT="0" distB="0" distL="0" distR="0" wp14:anchorId="7BD829A6" wp14:editId="2EC2B70C">
            <wp:extent cx="3636645" cy="282829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6645" cy="2828290"/>
                    </a:xfrm>
                    <a:prstGeom prst="rect">
                      <a:avLst/>
                    </a:prstGeom>
                    <a:noFill/>
                    <a:ln>
                      <a:noFill/>
                    </a:ln>
                  </pic:spPr>
                </pic:pic>
              </a:graphicData>
            </a:graphic>
          </wp:inline>
        </w:drawing>
      </w:r>
    </w:p>
    <w:p w14:paraId="473F070A" w14:textId="77777777" w:rsidR="007F0B98" w:rsidRPr="001C0DB3" w:rsidRDefault="007F0B98" w:rsidP="005D0656">
      <w:pPr>
        <w:jc w:val="center"/>
        <w:rPr>
          <w:rStyle w:val="af"/>
          <w:noProof/>
        </w:rPr>
      </w:pPr>
      <w:r w:rsidRPr="005D0656">
        <w:rPr>
          <w:rFonts w:ascii="宋体" w:hint="eastAsia"/>
          <w:szCs w:val="21"/>
        </w:rPr>
        <w:t>图3-1：</w:t>
      </w:r>
      <w:r w:rsidRPr="005D0656">
        <w:rPr>
          <w:rFonts w:ascii="宋体"/>
          <w:szCs w:val="21"/>
        </w:rPr>
        <w:t>L1000</w:t>
      </w:r>
      <w:r w:rsidRPr="005D0656">
        <w:rPr>
          <w:rFonts w:ascii="宋体" w:hint="eastAsia"/>
          <w:szCs w:val="21"/>
        </w:rPr>
        <w:t>整体</w:t>
      </w:r>
      <w:r w:rsidRPr="005D0656">
        <w:rPr>
          <w:rFonts w:ascii="宋体"/>
          <w:szCs w:val="21"/>
        </w:rPr>
        <w:t>基因空间</w:t>
      </w:r>
      <w:r w:rsidR="001C0DB3">
        <w:rPr>
          <w:rFonts w:ascii="宋体" w:hint="eastAsia"/>
          <w:szCs w:val="21"/>
        </w:rPr>
        <w:t>（图片</w:t>
      </w:r>
      <w:r w:rsidR="001C0DB3">
        <w:rPr>
          <w:rFonts w:ascii="宋体"/>
          <w:szCs w:val="21"/>
        </w:rPr>
        <w:t>来源：</w:t>
      </w:r>
      <w:hyperlink r:id="rId18" w:history="1">
        <w:r w:rsidR="001C0DB3" w:rsidRPr="00C12E05">
          <w:rPr>
            <w:rStyle w:val="af"/>
            <w:noProof/>
          </w:rPr>
          <w:t>https://clue.io/connectopedia/l1000_gene_space</w:t>
        </w:r>
      </w:hyperlink>
      <w:r w:rsidR="001C0DB3">
        <w:rPr>
          <w:noProof/>
        </w:rPr>
        <w:t>）</w:t>
      </w:r>
    </w:p>
    <w:p w14:paraId="57FDF81A" w14:textId="77777777" w:rsidR="007F0B98" w:rsidRDefault="005D0656" w:rsidP="00412EF3">
      <w:pPr>
        <w:numPr>
          <w:ilvl w:val="2"/>
          <w:numId w:val="4"/>
        </w:numPr>
        <w:ind w:left="0" w:firstLine="0"/>
        <w:rPr>
          <w:rFonts w:eastAsia="黑体"/>
          <w:sz w:val="24"/>
        </w:rPr>
      </w:pPr>
      <w:r>
        <w:rPr>
          <w:rFonts w:eastAsia="黑体" w:hint="eastAsia"/>
          <w:sz w:val="24"/>
        </w:rPr>
        <w:t>测量</w:t>
      </w:r>
      <w:r w:rsidR="00412EF3">
        <w:rPr>
          <w:rFonts w:eastAsia="黑体" w:hint="eastAsia"/>
          <w:sz w:val="24"/>
        </w:rPr>
        <w:t>标志</w:t>
      </w:r>
      <w:r w:rsidR="00412EF3">
        <w:rPr>
          <w:rFonts w:eastAsia="黑体"/>
          <w:sz w:val="24"/>
        </w:rPr>
        <w:t>基因</w:t>
      </w:r>
    </w:p>
    <w:p w14:paraId="4523E5BF" w14:textId="77777777" w:rsidR="00412EF3" w:rsidRPr="005D0656" w:rsidRDefault="00412EF3" w:rsidP="005D0656">
      <w:pPr>
        <w:ind w:firstLineChars="200" w:firstLine="532"/>
        <w:rPr>
          <w:rFonts w:ascii="宋体"/>
          <w:sz w:val="24"/>
        </w:rPr>
      </w:pPr>
      <w:r w:rsidRPr="005D0656">
        <w:rPr>
          <w:rFonts w:ascii="宋体" w:hint="eastAsia"/>
          <w:sz w:val="24"/>
        </w:rPr>
        <w:t>在L1000实验</w:t>
      </w:r>
      <w:r w:rsidRPr="005D0656">
        <w:rPr>
          <w:rFonts w:ascii="宋体"/>
          <w:sz w:val="24"/>
        </w:rPr>
        <w:t>技术当中，所有的基因都是基于</w:t>
      </w:r>
      <w:r w:rsidRPr="005D0656">
        <w:rPr>
          <w:rFonts w:ascii="宋体" w:hint="eastAsia"/>
          <w:sz w:val="24"/>
        </w:rPr>
        <w:t>978个</w:t>
      </w:r>
      <w:r w:rsidRPr="005D0656">
        <w:rPr>
          <w:rFonts w:ascii="宋体"/>
          <w:sz w:val="24"/>
        </w:rPr>
        <w:t>标志基因推算出</w:t>
      </w:r>
      <w:r w:rsidRPr="005D0656">
        <w:rPr>
          <w:rFonts w:ascii="宋体"/>
          <w:sz w:val="24"/>
        </w:rPr>
        <w:lastRenderedPageBreak/>
        <w:t>来的，因此如何测量这</w:t>
      </w:r>
      <w:r w:rsidRPr="005D0656">
        <w:rPr>
          <w:rFonts w:ascii="宋体" w:hint="eastAsia"/>
          <w:sz w:val="24"/>
        </w:rPr>
        <w:t>978个</w:t>
      </w:r>
      <w:r w:rsidRPr="005D0656">
        <w:rPr>
          <w:rFonts w:ascii="宋体"/>
          <w:sz w:val="24"/>
        </w:rPr>
        <w:t>标志基因</w:t>
      </w:r>
      <w:r w:rsidRPr="005D0656">
        <w:rPr>
          <w:rFonts w:ascii="宋体" w:hint="eastAsia"/>
          <w:sz w:val="24"/>
        </w:rPr>
        <w:t>是</w:t>
      </w:r>
      <w:r w:rsidRPr="005D0656">
        <w:rPr>
          <w:rFonts w:ascii="宋体"/>
          <w:sz w:val="24"/>
        </w:rPr>
        <w:t>整个</w:t>
      </w:r>
      <w:r w:rsidRPr="005D0656">
        <w:rPr>
          <w:rFonts w:ascii="宋体" w:hint="eastAsia"/>
          <w:sz w:val="24"/>
        </w:rPr>
        <w:t>过程</w:t>
      </w:r>
      <w:r w:rsidRPr="005D0656">
        <w:rPr>
          <w:rFonts w:ascii="宋体"/>
          <w:sz w:val="24"/>
        </w:rPr>
        <w:t>的关键，图</w:t>
      </w:r>
      <w:r w:rsidRPr="005D0656">
        <w:rPr>
          <w:rFonts w:ascii="宋体" w:hint="eastAsia"/>
          <w:sz w:val="24"/>
        </w:rPr>
        <w:t>3-2概括</w:t>
      </w:r>
      <w:r w:rsidRPr="005D0656">
        <w:rPr>
          <w:rFonts w:ascii="宋体"/>
          <w:sz w:val="24"/>
        </w:rPr>
        <w:t>地描述了这个过程</w:t>
      </w:r>
      <w:r w:rsidRPr="005D0656">
        <w:rPr>
          <w:rFonts w:ascii="宋体" w:hint="eastAsia"/>
          <w:sz w:val="24"/>
        </w:rPr>
        <w:t>。</w:t>
      </w:r>
      <w:r w:rsidRPr="005D0656">
        <w:rPr>
          <w:rFonts w:ascii="宋体"/>
          <w:sz w:val="24"/>
        </w:rPr>
        <w:t>首先</w:t>
      </w:r>
      <w:r w:rsidRPr="005D0656">
        <w:rPr>
          <w:rFonts w:ascii="宋体" w:hint="eastAsia"/>
          <w:sz w:val="24"/>
        </w:rPr>
        <w:t>，mRNA逆转录</w:t>
      </w:r>
      <w:r w:rsidRPr="005D0656">
        <w:rPr>
          <w:rFonts w:ascii="宋体"/>
          <w:sz w:val="24"/>
        </w:rPr>
        <w:t>成为cDNA</w:t>
      </w:r>
      <w:r w:rsidR="0078229C" w:rsidRPr="005D0656">
        <w:rPr>
          <w:rFonts w:ascii="宋体" w:hint="eastAsia"/>
          <w:sz w:val="24"/>
        </w:rPr>
        <w:t>；</w:t>
      </w:r>
      <w:r w:rsidRPr="005D0656">
        <w:rPr>
          <w:rFonts w:ascii="宋体" w:hint="eastAsia"/>
          <w:sz w:val="24"/>
        </w:rPr>
        <w:t>然后</w:t>
      </w:r>
      <w:r w:rsidRPr="005D0656">
        <w:rPr>
          <w:rFonts w:ascii="宋体"/>
          <w:sz w:val="24"/>
        </w:rPr>
        <w:t>将</w:t>
      </w:r>
      <w:r w:rsidR="0078229C" w:rsidRPr="005D0656">
        <w:rPr>
          <w:rFonts w:ascii="宋体"/>
          <w:sz w:val="24"/>
        </w:rPr>
        <w:t>标志基因</w:t>
      </w:r>
      <w:r w:rsidR="0078229C" w:rsidRPr="005D0656">
        <w:rPr>
          <w:rFonts w:ascii="宋体" w:hint="eastAsia"/>
          <w:sz w:val="24"/>
        </w:rPr>
        <w:t>特异性</w:t>
      </w:r>
      <w:r w:rsidR="0078229C" w:rsidRPr="005D0656">
        <w:rPr>
          <w:rFonts w:ascii="宋体"/>
          <w:sz w:val="24"/>
        </w:rPr>
        <w:t>的上游和下游</w:t>
      </w:r>
      <w:r w:rsidR="0078229C" w:rsidRPr="005D0656">
        <w:rPr>
          <w:rFonts w:ascii="宋体" w:hint="eastAsia"/>
          <w:sz w:val="24"/>
        </w:rPr>
        <w:t>探针</w:t>
      </w:r>
      <w:r w:rsidR="0078229C" w:rsidRPr="005D0656">
        <w:rPr>
          <w:rFonts w:ascii="宋体"/>
          <w:sz w:val="24"/>
        </w:rPr>
        <w:t>退火成为cDNA并连接</w:t>
      </w:r>
      <w:r w:rsidR="0078229C" w:rsidRPr="005D0656">
        <w:rPr>
          <w:rFonts w:ascii="宋体" w:hint="eastAsia"/>
          <w:sz w:val="24"/>
        </w:rPr>
        <w:t>，其中上游</w:t>
      </w:r>
      <w:r w:rsidR="0078229C" w:rsidRPr="005D0656">
        <w:rPr>
          <w:rFonts w:ascii="宋体"/>
          <w:sz w:val="24"/>
        </w:rPr>
        <w:t>探针有着独特的条形码序列</w:t>
      </w:r>
      <w:r w:rsidR="0078229C" w:rsidRPr="005D0656">
        <w:rPr>
          <w:rFonts w:ascii="宋体" w:hint="eastAsia"/>
          <w:sz w:val="24"/>
        </w:rPr>
        <w:t>；紧接着</w:t>
      </w:r>
      <w:r w:rsidR="0078229C" w:rsidRPr="005D0656">
        <w:rPr>
          <w:rFonts w:ascii="宋体"/>
          <w:sz w:val="24"/>
        </w:rPr>
        <w:t>使用PCR</w:t>
      </w:r>
      <w:r w:rsidR="0078229C" w:rsidRPr="005D0656">
        <w:rPr>
          <w:rFonts w:ascii="宋体" w:hint="eastAsia"/>
          <w:sz w:val="24"/>
        </w:rPr>
        <w:t>对</w:t>
      </w:r>
      <w:r w:rsidR="0078229C" w:rsidRPr="005D0656">
        <w:rPr>
          <w:rFonts w:ascii="宋体"/>
          <w:sz w:val="24"/>
        </w:rPr>
        <w:t>这些探针进行扩增</w:t>
      </w:r>
      <w:r w:rsidR="0078229C" w:rsidRPr="005D0656">
        <w:rPr>
          <w:rFonts w:ascii="宋体" w:hint="eastAsia"/>
          <w:sz w:val="24"/>
        </w:rPr>
        <w:t>；最后</w:t>
      </w:r>
      <w:r w:rsidR="0078229C" w:rsidRPr="005D0656">
        <w:rPr>
          <w:rFonts w:ascii="宋体"/>
          <w:sz w:val="24"/>
        </w:rPr>
        <w:t>通过</w:t>
      </w:r>
      <w:r w:rsidR="0078229C" w:rsidRPr="005D0656">
        <w:rPr>
          <w:rFonts w:ascii="宋体" w:hint="eastAsia"/>
          <w:sz w:val="24"/>
        </w:rPr>
        <w:t>探针</w:t>
      </w:r>
      <w:r w:rsidR="0078229C" w:rsidRPr="005D0656">
        <w:rPr>
          <w:rFonts w:ascii="宋体"/>
          <w:sz w:val="24"/>
        </w:rPr>
        <w:t>的条形码与</w:t>
      </w:r>
      <w:r w:rsidR="000F5EF0" w:rsidRPr="005D0656">
        <w:rPr>
          <w:rFonts w:ascii="宋体"/>
          <w:sz w:val="24"/>
        </w:rPr>
        <w:t>珠</w:t>
      </w:r>
      <w:r w:rsidR="000F5EF0" w:rsidRPr="005D0656">
        <w:rPr>
          <w:rFonts w:ascii="宋体" w:hint="eastAsia"/>
          <w:sz w:val="24"/>
        </w:rPr>
        <w:t>粒</w:t>
      </w:r>
      <w:r w:rsidR="0078229C" w:rsidRPr="005D0656">
        <w:rPr>
          <w:rFonts w:ascii="宋体"/>
          <w:sz w:val="24"/>
        </w:rPr>
        <w:t>杂交</w:t>
      </w:r>
      <w:r w:rsidR="0078229C" w:rsidRPr="005D0656">
        <w:rPr>
          <w:rFonts w:ascii="宋体" w:hint="eastAsia"/>
          <w:sz w:val="24"/>
        </w:rPr>
        <w:t>，</w:t>
      </w:r>
      <w:r w:rsidR="0078229C" w:rsidRPr="005D0656">
        <w:rPr>
          <w:rFonts w:ascii="宋体"/>
          <w:sz w:val="24"/>
        </w:rPr>
        <w:t>杂交后的</w:t>
      </w:r>
      <w:r w:rsidR="000F5EF0" w:rsidRPr="005D0656">
        <w:rPr>
          <w:rFonts w:ascii="宋体"/>
          <w:sz w:val="24"/>
        </w:rPr>
        <w:t>珠</w:t>
      </w:r>
      <w:r w:rsidR="000F5EF0" w:rsidRPr="005D0656">
        <w:rPr>
          <w:rFonts w:ascii="宋体" w:hint="eastAsia"/>
          <w:sz w:val="24"/>
        </w:rPr>
        <w:t>粒被</w:t>
      </w:r>
      <w:r w:rsidR="000F5EF0" w:rsidRPr="005D0656">
        <w:rPr>
          <w:rFonts w:ascii="宋体"/>
          <w:sz w:val="24"/>
        </w:rPr>
        <w:t>送到Luminex</w:t>
      </w:r>
      <w:r w:rsidR="000F5EF0" w:rsidRPr="005D0656">
        <w:rPr>
          <w:rFonts w:ascii="宋体" w:hint="eastAsia"/>
          <w:sz w:val="24"/>
        </w:rPr>
        <w:t>检</w:t>
      </w:r>
      <w:r w:rsidR="000F5EF0" w:rsidRPr="005D0656">
        <w:rPr>
          <w:rFonts w:ascii="宋体"/>
          <w:sz w:val="24"/>
        </w:rPr>
        <w:t>测器</w:t>
      </w:r>
      <w:r w:rsidR="000F5EF0" w:rsidRPr="005D0656">
        <w:rPr>
          <w:rFonts w:ascii="宋体" w:hint="eastAsia"/>
          <w:sz w:val="24"/>
        </w:rPr>
        <w:t>中</w:t>
      </w:r>
      <w:r w:rsidR="000F5EF0" w:rsidRPr="005D0656">
        <w:rPr>
          <w:rFonts w:ascii="宋体"/>
          <w:sz w:val="24"/>
        </w:rPr>
        <w:t>以缩小</w:t>
      </w:r>
      <w:r w:rsidR="000F5EF0" w:rsidRPr="005D0656">
        <w:rPr>
          <w:rFonts w:ascii="宋体" w:hint="eastAsia"/>
          <w:sz w:val="24"/>
        </w:rPr>
        <w:t>杂交</w:t>
      </w:r>
      <w:r w:rsidR="000F5EF0" w:rsidRPr="005D0656">
        <w:rPr>
          <w:rFonts w:ascii="宋体"/>
          <w:sz w:val="24"/>
        </w:rPr>
        <w:t>探针的数量</w:t>
      </w:r>
      <w:r w:rsidR="000F5EF0" w:rsidRPr="005D0656">
        <w:rPr>
          <w:rFonts w:ascii="宋体" w:hint="eastAsia"/>
          <w:sz w:val="24"/>
        </w:rPr>
        <w:t>。</w:t>
      </w:r>
    </w:p>
    <w:p w14:paraId="0D31A43C" w14:textId="77777777" w:rsidR="000F5EF0" w:rsidRDefault="001D147B" w:rsidP="000F5EF0">
      <w:pPr>
        <w:jc w:val="center"/>
        <w:rPr>
          <w:noProof/>
        </w:rPr>
      </w:pPr>
      <w:r w:rsidRPr="00A02517">
        <w:rPr>
          <w:noProof/>
        </w:rPr>
        <w:drawing>
          <wp:inline distT="0" distB="0" distL="0" distR="0" wp14:anchorId="7EF51701" wp14:editId="1B8084CA">
            <wp:extent cx="5401310" cy="135064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1350645"/>
                    </a:xfrm>
                    <a:prstGeom prst="rect">
                      <a:avLst/>
                    </a:prstGeom>
                    <a:noFill/>
                    <a:ln>
                      <a:noFill/>
                    </a:ln>
                  </pic:spPr>
                </pic:pic>
              </a:graphicData>
            </a:graphic>
          </wp:inline>
        </w:drawing>
      </w:r>
    </w:p>
    <w:p w14:paraId="44764F17" w14:textId="77777777" w:rsidR="00A117E0" w:rsidRPr="00A117E0" w:rsidRDefault="000F5EF0" w:rsidP="00A117E0">
      <w:pPr>
        <w:jc w:val="center"/>
        <w:rPr>
          <w:noProof/>
        </w:rPr>
      </w:pPr>
      <w:r w:rsidRPr="005D0656">
        <w:rPr>
          <w:rFonts w:ascii="宋体" w:hint="eastAsia"/>
          <w:szCs w:val="21"/>
        </w:rPr>
        <w:t>图3-2</w:t>
      </w:r>
      <w:r w:rsidRPr="005D0656">
        <w:rPr>
          <w:rFonts w:ascii="宋体" w:hint="eastAsia"/>
          <w:szCs w:val="21"/>
        </w:rPr>
        <w:tab/>
        <w:t>测量标志基因</w:t>
      </w:r>
      <w:r w:rsidRPr="005D0656">
        <w:rPr>
          <w:rFonts w:ascii="宋体"/>
          <w:szCs w:val="21"/>
        </w:rPr>
        <w:t>（</w:t>
      </w:r>
      <w:r w:rsidRPr="005D0656">
        <w:rPr>
          <w:rFonts w:ascii="宋体" w:hint="eastAsia"/>
          <w:szCs w:val="21"/>
        </w:rPr>
        <w:t>图片</w:t>
      </w:r>
      <w:r w:rsidRPr="005D0656">
        <w:rPr>
          <w:rFonts w:ascii="宋体"/>
          <w:szCs w:val="21"/>
        </w:rPr>
        <w:t>来源：</w:t>
      </w:r>
      <w:hyperlink r:id="rId20" w:history="1">
        <w:r w:rsidR="00A117E0" w:rsidRPr="00B15BD4">
          <w:rPr>
            <w:rStyle w:val="af"/>
            <w:rFonts w:hint="eastAsia"/>
            <w:noProof/>
          </w:rPr>
          <w:t>htt</w:t>
        </w:r>
        <w:r w:rsidR="00A117E0" w:rsidRPr="00B15BD4">
          <w:rPr>
            <w:rStyle w:val="af"/>
            <w:noProof/>
          </w:rPr>
          <w:t>p://support.lincscloud.org/hc/en-us/articles/203133687-Protocol-Overview-L1000</w:t>
        </w:r>
      </w:hyperlink>
      <w:r>
        <w:rPr>
          <w:noProof/>
        </w:rPr>
        <w:t>）</w:t>
      </w:r>
    </w:p>
    <w:p w14:paraId="09C4EF2A" w14:textId="77777777" w:rsidR="00412EF3" w:rsidRDefault="00412EF3" w:rsidP="00412EF3">
      <w:pPr>
        <w:numPr>
          <w:ilvl w:val="2"/>
          <w:numId w:val="4"/>
        </w:numPr>
        <w:ind w:left="0" w:firstLine="0"/>
        <w:rPr>
          <w:rFonts w:eastAsia="黑体"/>
          <w:sz w:val="24"/>
        </w:rPr>
      </w:pPr>
      <w:r>
        <w:rPr>
          <w:rFonts w:eastAsia="黑体" w:hint="eastAsia"/>
          <w:sz w:val="24"/>
        </w:rPr>
        <w:t>数据</w:t>
      </w:r>
      <w:r>
        <w:rPr>
          <w:rFonts w:eastAsia="黑体"/>
          <w:sz w:val="24"/>
        </w:rPr>
        <w:t>处理流程及数据类型</w:t>
      </w:r>
    </w:p>
    <w:p w14:paraId="6317CE83" w14:textId="77777777" w:rsidR="00A117E0" w:rsidRDefault="008B210C" w:rsidP="005D0656">
      <w:pPr>
        <w:ind w:firstLineChars="200" w:firstLine="532"/>
        <w:rPr>
          <w:rFonts w:ascii="宋体"/>
          <w:sz w:val="24"/>
        </w:rPr>
      </w:pPr>
      <w:r w:rsidRPr="005D0656">
        <w:rPr>
          <w:rFonts w:ascii="宋体" w:hint="eastAsia"/>
          <w:sz w:val="24"/>
        </w:rPr>
        <w:t>根据L1000的</w:t>
      </w:r>
      <w:r w:rsidRPr="005D0656">
        <w:rPr>
          <w:rFonts w:ascii="宋体"/>
          <w:sz w:val="24"/>
        </w:rPr>
        <w:t>数据处理流程一共可</w:t>
      </w:r>
      <w:r w:rsidRPr="005D0656">
        <w:rPr>
          <w:rFonts w:ascii="宋体" w:hint="eastAsia"/>
          <w:sz w:val="24"/>
        </w:rPr>
        <w:t>将其</w:t>
      </w:r>
      <w:r w:rsidRPr="005D0656">
        <w:rPr>
          <w:rFonts w:ascii="宋体"/>
          <w:sz w:val="24"/>
        </w:rPr>
        <w:t>数据类型分为</w:t>
      </w:r>
      <w:r w:rsidR="00A9466E" w:rsidRPr="005D0656">
        <w:rPr>
          <w:rFonts w:ascii="宋体"/>
          <w:sz w:val="24"/>
        </w:rPr>
        <w:t>五</w:t>
      </w:r>
      <w:r w:rsidR="00A9466E" w:rsidRPr="005D0656">
        <w:rPr>
          <w:rFonts w:ascii="宋体" w:hint="eastAsia"/>
          <w:sz w:val="24"/>
        </w:rPr>
        <w:t>类</w:t>
      </w:r>
      <w:r w:rsidRPr="005D0656">
        <w:rPr>
          <w:rFonts w:ascii="宋体"/>
          <w:sz w:val="24"/>
        </w:rPr>
        <w:t>，</w:t>
      </w:r>
      <w:r w:rsidRPr="005D0656">
        <w:rPr>
          <w:rFonts w:ascii="宋体" w:hint="eastAsia"/>
          <w:sz w:val="24"/>
        </w:rPr>
        <w:t>分别为LXB</w:t>
      </w:r>
      <w:r w:rsidRPr="005D0656">
        <w:rPr>
          <w:rFonts w:ascii="宋体"/>
          <w:sz w:val="24"/>
        </w:rPr>
        <w:t>、</w:t>
      </w:r>
      <w:r w:rsidRPr="005D0656">
        <w:rPr>
          <w:rFonts w:ascii="宋体" w:hint="eastAsia"/>
          <w:sz w:val="24"/>
        </w:rPr>
        <w:t>GEX</w:t>
      </w:r>
      <w:r w:rsidRPr="005D0656">
        <w:rPr>
          <w:rFonts w:ascii="宋体"/>
          <w:sz w:val="24"/>
        </w:rPr>
        <w:t>、</w:t>
      </w:r>
      <w:r w:rsidRPr="005D0656">
        <w:rPr>
          <w:rFonts w:ascii="宋体" w:hint="eastAsia"/>
          <w:sz w:val="24"/>
        </w:rPr>
        <w:t>Q2NORM</w:t>
      </w:r>
      <w:r w:rsidRPr="005D0656">
        <w:rPr>
          <w:rFonts w:ascii="宋体"/>
          <w:sz w:val="24"/>
        </w:rPr>
        <w:t>、</w:t>
      </w:r>
      <w:r w:rsidRPr="005D0656">
        <w:rPr>
          <w:rFonts w:ascii="宋体" w:hint="eastAsia"/>
          <w:sz w:val="24"/>
        </w:rPr>
        <w:t>z-scores</w:t>
      </w:r>
      <w:r w:rsidRPr="005D0656">
        <w:rPr>
          <w:rFonts w:ascii="宋体"/>
          <w:sz w:val="24"/>
        </w:rPr>
        <w:t>、</w:t>
      </w:r>
      <w:r w:rsidRPr="005D0656">
        <w:rPr>
          <w:rFonts w:ascii="宋体" w:hint="eastAsia"/>
          <w:sz w:val="24"/>
        </w:rPr>
        <w:t>MODZ</w:t>
      </w:r>
      <w:r w:rsidRPr="005D0656">
        <w:rPr>
          <w:rFonts w:ascii="宋体"/>
          <w:sz w:val="24"/>
        </w:rPr>
        <w:t>，</w:t>
      </w:r>
      <w:r w:rsidR="00A9466E" w:rsidRPr="005D0656">
        <w:rPr>
          <w:rFonts w:ascii="宋体" w:hint="eastAsia"/>
          <w:sz w:val="24"/>
        </w:rPr>
        <w:t>具体</w:t>
      </w:r>
      <w:r w:rsidR="00A9466E" w:rsidRPr="005D0656">
        <w:rPr>
          <w:rFonts w:ascii="宋体"/>
          <w:sz w:val="24"/>
        </w:rPr>
        <w:t>每</w:t>
      </w:r>
      <w:r w:rsidR="00A9466E" w:rsidRPr="005D0656">
        <w:rPr>
          <w:rFonts w:ascii="宋体" w:hint="eastAsia"/>
          <w:sz w:val="24"/>
        </w:rPr>
        <w:t>类</w:t>
      </w:r>
      <w:r w:rsidR="00A9466E" w:rsidRPr="005D0656">
        <w:rPr>
          <w:rFonts w:ascii="宋体"/>
          <w:sz w:val="24"/>
        </w:rPr>
        <w:t>数据表示的内容如表</w:t>
      </w:r>
      <w:r w:rsidR="00A9466E" w:rsidRPr="005D0656">
        <w:rPr>
          <w:rFonts w:ascii="宋体" w:hint="eastAsia"/>
          <w:sz w:val="24"/>
        </w:rPr>
        <w:t>3-1所示</w:t>
      </w:r>
      <w:r w:rsidR="00A9466E" w:rsidRPr="005D0656">
        <w:rPr>
          <w:rFonts w:ascii="宋体"/>
          <w:sz w:val="24"/>
        </w:rPr>
        <w:t>，</w:t>
      </w:r>
      <w:r w:rsidR="00A9466E" w:rsidRPr="005D0656">
        <w:rPr>
          <w:rFonts w:ascii="宋体" w:hint="eastAsia"/>
          <w:sz w:val="24"/>
        </w:rPr>
        <w:t>整个</w:t>
      </w:r>
      <w:r w:rsidR="00A9466E" w:rsidRPr="005D0656">
        <w:rPr>
          <w:rFonts w:ascii="宋体"/>
          <w:sz w:val="24"/>
        </w:rPr>
        <w:t>数据处理的流程与五级</w:t>
      </w:r>
      <w:r w:rsidR="00A9466E" w:rsidRPr="005D0656">
        <w:rPr>
          <w:rFonts w:ascii="宋体" w:hint="eastAsia"/>
          <w:sz w:val="24"/>
        </w:rPr>
        <w:t>类</w:t>
      </w:r>
      <w:r w:rsidR="00A9466E" w:rsidRPr="005D0656">
        <w:rPr>
          <w:rFonts w:ascii="宋体"/>
          <w:sz w:val="24"/>
        </w:rPr>
        <w:t>数据相对应，如图</w:t>
      </w:r>
      <w:r w:rsidR="00A9466E" w:rsidRPr="005D0656">
        <w:rPr>
          <w:rFonts w:ascii="宋体" w:hint="eastAsia"/>
          <w:sz w:val="24"/>
        </w:rPr>
        <w:t>3-3所示</w:t>
      </w:r>
      <w:r w:rsidR="00A9466E" w:rsidRPr="005D0656">
        <w:rPr>
          <w:rFonts w:ascii="宋体"/>
          <w:sz w:val="24"/>
        </w:rPr>
        <w:t>：</w:t>
      </w:r>
    </w:p>
    <w:p w14:paraId="235A5088" w14:textId="77777777" w:rsidR="005D0656" w:rsidRPr="005D0656" w:rsidRDefault="005D0656" w:rsidP="005D0656">
      <w:pPr>
        <w:jc w:val="center"/>
        <w:rPr>
          <w:rFonts w:ascii="宋体"/>
          <w:szCs w:val="21"/>
        </w:rPr>
      </w:pPr>
      <w:r w:rsidRPr="005D0656">
        <w:rPr>
          <w:rFonts w:ascii="宋体" w:hint="eastAsia"/>
          <w:szCs w:val="21"/>
        </w:rPr>
        <w:t>表3-1</w:t>
      </w:r>
      <w:r w:rsidRPr="005D0656">
        <w:rPr>
          <w:rFonts w:ascii="宋体" w:hint="eastAsia"/>
          <w:szCs w:val="21"/>
        </w:rPr>
        <w:tab/>
      </w:r>
      <w:r w:rsidRPr="005D0656">
        <w:rPr>
          <w:rFonts w:ascii="宋体"/>
          <w:szCs w:val="21"/>
        </w:rPr>
        <w:t>L1000的五种数据类型</w:t>
      </w:r>
    </w:p>
    <w:tbl>
      <w:tblPr>
        <w:tblW w:w="0" w:type="auto"/>
        <w:tblBorders>
          <w:top w:val="single" w:sz="12" w:space="0" w:color="008000"/>
          <w:bottom w:val="single" w:sz="12" w:space="0" w:color="008000"/>
        </w:tblBorders>
        <w:tblLook w:val="04A0" w:firstRow="1" w:lastRow="0" w:firstColumn="1" w:lastColumn="0" w:noHBand="0" w:noVBand="1"/>
      </w:tblPr>
      <w:tblGrid>
        <w:gridCol w:w="1079"/>
        <w:gridCol w:w="1540"/>
        <w:gridCol w:w="5886"/>
      </w:tblGrid>
      <w:tr w:rsidR="00A9466E" w:rsidRPr="0090017B" w14:paraId="3909F314" w14:textId="77777777" w:rsidTr="0090017B">
        <w:tc>
          <w:tcPr>
            <w:tcW w:w="1101" w:type="dxa"/>
            <w:tcBorders>
              <w:top w:val="single" w:sz="18" w:space="0" w:color="auto"/>
              <w:bottom w:val="single" w:sz="18" w:space="0" w:color="auto"/>
            </w:tcBorders>
            <w:shd w:val="clear" w:color="auto" w:fill="auto"/>
          </w:tcPr>
          <w:p w14:paraId="5AD03C2F" w14:textId="77777777" w:rsidR="00A9466E" w:rsidRPr="0090017B" w:rsidRDefault="00A9466E" w:rsidP="0090017B">
            <w:pPr>
              <w:jc w:val="center"/>
              <w:rPr>
                <w:rFonts w:eastAsia="黑体"/>
                <w:sz w:val="24"/>
              </w:rPr>
            </w:pPr>
            <w:r w:rsidRPr="0090017B">
              <w:rPr>
                <w:rFonts w:eastAsia="黑体" w:hint="eastAsia"/>
                <w:sz w:val="24"/>
              </w:rPr>
              <w:t>级别</w:t>
            </w:r>
          </w:p>
        </w:tc>
        <w:tc>
          <w:tcPr>
            <w:tcW w:w="1559" w:type="dxa"/>
            <w:tcBorders>
              <w:top w:val="single" w:sz="18" w:space="0" w:color="auto"/>
              <w:bottom w:val="single" w:sz="18" w:space="0" w:color="auto"/>
            </w:tcBorders>
            <w:shd w:val="clear" w:color="auto" w:fill="auto"/>
          </w:tcPr>
          <w:p w14:paraId="01A1BB8F" w14:textId="77777777" w:rsidR="00A9466E" w:rsidRPr="0090017B" w:rsidRDefault="00A9466E" w:rsidP="0090017B">
            <w:pPr>
              <w:jc w:val="center"/>
              <w:rPr>
                <w:rFonts w:eastAsia="黑体"/>
                <w:sz w:val="24"/>
              </w:rPr>
            </w:pPr>
            <w:r w:rsidRPr="0090017B">
              <w:rPr>
                <w:rFonts w:eastAsia="黑体" w:hint="eastAsia"/>
                <w:sz w:val="24"/>
              </w:rPr>
              <w:t>类型</w:t>
            </w:r>
          </w:p>
        </w:tc>
        <w:tc>
          <w:tcPr>
            <w:tcW w:w="6061" w:type="dxa"/>
            <w:tcBorders>
              <w:top w:val="single" w:sz="18" w:space="0" w:color="auto"/>
              <w:bottom w:val="single" w:sz="18" w:space="0" w:color="auto"/>
            </w:tcBorders>
            <w:shd w:val="clear" w:color="auto" w:fill="auto"/>
          </w:tcPr>
          <w:p w14:paraId="34A50051" w14:textId="77777777" w:rsidR="00A9466E" w:rsidRPr="0090017B" w:rsidRDefault="00A9466E" w:rsidP="0090017B">
            <w:pPr>
              <w:jc w:val="center"/>
              <w:rPr>
                <w:rFonts w:eastAsia="黑体"/>
                <w:sz w:val="24"/>
              </w:rPr>
            </w:pPr>
            <w:r w:rsidRPr="0090017B">
              <w:rPr>
                <w:rFonts w:eastAsia="黑体" w:hint="eastAsia"/>
                <w:sz w:val="24"/>
              </w:rPr>
              <w:t>描述</w:t>
            </w:r>
          </w:p>
        </w:tc>
      </w:tr>
      <w:tr w:rsidR="00A9466E" w:rsidRPr="0090017B" w14:paraId="5E8EE735" w14:textId="77777777" w:rsidTr="0090017B">
        <w:tc>
          <w:tcPr>
            <w:tcW w:w="1101" w:type="dxa"/>
            <w:tcBorders>
              <w:top w:val="single" w:sz="18" w:space="0" w:color="auto"/>
              <w:bottom w:val="nil"/>
            </w:tcBorders>
            <w:shd w:val="clear" w:color="auto" w:fill="auto"/>
          </w:tcPr>
          <w:p w14:paraId="4DBF0877"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1</w:t>
            </w:r>
          </w:p>
        </w:tc>
        <w:tc>
          <w:tcPr>
            <w:tcW w:w="1559" w:type="dxa"/>
            <w:tcBorders>
              <w:top w:val="single" w:sz="18" w:space="0" w:color="auto"/>
              <w:bottom w:val="nil"/>
            </w:tcBorders>
            <w:shd w:val="clear" w:color="auto" w:fill="auto"/>
          </w:tcPr>
          <w:p w14:paraId="34B4963F"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LXB</w:t>
            </w:r>
          </w:p>
        </w:tc>
        <w:tc>
          <w:tcPr>
            <w:tcW w:w="6061" w:type="dxa"/>
            <w:tcBorders>
              <w:top w:val="single" w:sz="18" w:space="0" w:color="auto"/>
            </w:tcBorders>
            <w:shd w:val="clear" w:color="auto" w:fill="auto"/>
          </w:tcPr>
          <w:p w14:paraId="0EF4C0A3" w14:textId="77777777" w:rsidR="00A9466E" w:rsidRPr="0090017B" w:rsidRDefault="00A9466E" w:rsidP="0090017B">
            <w:pPr>
              <w:jc w:val="left"/>
              <w:rPr>
                <w:rFonts w:ascii="宋体" w:hAnsi="宋体"/>
                <w:sz w:val="24"/>
              </w:rPr>
            </w:pPr>
            <w:r w:rsidRPr="0090017B">
              <w:rPr>
                <w:rFonts w:ascii="宋体" w:hAnsi="宋体" w:hint="eastAsia"/>
                <w:sz w:val="24"/>
              </w:rPr>
              <w:t>经过Luminex</w:t>
            </w:r>
            <w:r w:rsidRPr="0090017B">
              <w:rPr>
                <w:rFonts w:ascii="宋体" w:hAnsi="宋体"/>
                <w:sz w:val="24"/>
              </w:rPr>
              <w:t>扫描仪</w:t>
            </w:r>
            <w:r w:rsidR="00E24034" w:rsidRPr="0090017B">
              <w:rPr>
                <w:rFonts w:ascii="宋体" w:hAnsi="宋体" w:hint="eastAsia"/>
                <w:sz w:val="24"/>
              </w:rPr>
              <w:t>扫描</w:t>
            </w:r>
            <w:r w:rsidR="00E24034" w:rsidRPr="0090017B">
              <w:rPr>
                <w:rFonts w:ascii="宋体" w:hAnsi="宋体"/>
                <w:sz w:val="24"/>
              </w:rPr>
              <w:t>得到的原始未经处理的</w:t>
            </w:r>
            <w:r w:rsidR="00E24034" w:rsidRPr="0090017B">
              <w:rPr>
                <w:rFonts w:ascii="宋体" w:hAnsi="宋体" w:hint="eastAsia"/>
                <w:sz w:val="24"/>
              </w:rPr>
              <w:t>流式细胞仪</w:t>
            </w:r>
            <w:r w:rsidR="00E24034" w:rsidRPr="0090017B">
              <w:rPr>
                <w:rFonts w:ascii="宋体" w:hAnsi="宋体"/>
                <w:sz w:val="24"/>
              </w:rPr>
              <w:t>数据</w:t>
            </w:r>
          </w:p>
        </w:tc>
      </w:tr>
      <w:tr w:rsidR="00A9466E" w:rsidRPr="0090017B" w14:paraId="16AA274F" w14:textId="77777777" w:rsidTr="0090017B">
        <w:tc>
          <w:tcPr>
            <w:tcW w:w="1101" w:type="dxa"/>
            <w:tcBorders>
              <w:top w:val="nil"/>
            </w:tcBorders>
            <w:shd w:val="clear" w:color="auto" w:fill="auto"/>
          </w:tcPr>
          <w:p w14:paraId="2B48CCB9" w14:textId="77777777" w:rsidR="00A9466E" w:rsidRPr="0090017B" w:rsidRDefault="00A9466E" w:rsidP="0090017B">
            <w:pPr>
              <w:jc w:val="center"/>
              <w:rPr>
                <w:rFonts w:ascii="宋体" w:hAnsi="宋体"/>
                <w:sz w:val="24"/>
              </w:rPr>
            </w:pPr>
            <w:r w:rsidRPr="0090017B">
              <w:rPr>
                <w:rFonts w:ascii="宋体" w:hAnsi="宋体" w:hint="eastAsia"/>
                <w:sz w:val="24"/>
              </w:rPr>
              <w:t>2</w:t>
            </w:r>
          </w:p>
        </w:tc>
        <w:tc>
          <w:tcPr>
            <w:tcW w:w="1559" w:type="dxa"/>
            <w:tcBorders>
              <w:top w:val="nil"/>
            </w:tcBorders>
            <w:shd w:val="clear" w:color="auto" w:fill="auto"/>
          </w:tcPr>
          <w:p w14:paraId="22E2A156" w14:textId="77777777" w:rsidR="00A9466E" w:rsidRPr="0090017B" w:rsidRDefault="00A9466E" w:rsidP="0090017B">
            <w:pPr>
              <w:jc w:val="center"/>
              <w:rPr>
                <w:rFonts w:ascii="宋体" w:hAnsi="宋体"/>
                <w:sz w:val="24"/>
              </w:rPr>
            </w:pPr>
            <w:r w:rsidRPr="0090017B">
              <w:rPr>
                <w:rFonts w:ascii="宋体" w:hAnsi="宋体" w:hint="eastAsia"/>
                <w:sz w:val="24"/>
              </w:rPr>
              <w:t>GEX</w:t>
            </w:r>
          </w:p>
        </w:tc>
        <w:tc>
          <w:tcPr>
            <w:tcW w:w="6061" w:type="dxa"/>
            <w:shd w:val="clear" w:color="auto" w:fill="auto"/>
          </w:tcPr>
          <w:p w14:paraId="6B5428B2" w14:textId="77777777" w:rsidR="00A9466E" w:rsidRPr="0090017B" w:rsidRDefault="00E24034" w:rsidP="0090017B">
            <w:pPr>
              <w:jc w:val="left"/>
              <w:rPr>
                <w:rFonts w:ascii="宋体" w:hAnsi="宋体"/>
                <w:sz w:val="24"/>
              </w:rPr>
            </w:pPr>
            <w:r w:rsidRPr="0090017B">
              <w:rPr>
                <w:rFonts w:ascii="宋体" w:hAnsi="宋体" w:hint="eastAsia"/>
                <w:sz w:val="24"/>
              </w:rPr>
              <w:t>解卷积</w:t>
            </w:r>
            <w:r w:rsidRPr="0090017B">
              <w:rPr>
                <w:rFonts w:ascii="宋体" w:hAnsi="宋体"/>
                <w:sz w:val="24"/>
              </w:rPr>
              <w:t>后的基因表达</w:t>
            </w:r>
            <w:r w:rsidRPr="0090017B">
              <w:rPr>
                <w:rFonts w:ascii="宋体" w:hAnsi="宋体" w:hint="eastAsia"/>
                <w:sz w:val="24"/>
              </w:rPr>
              <w:t>值</w:t>
            </w:r>
          </w:p>
        </w:tc>
      </w:tr>
      <w:tr w:rsidR="00A9466E" w:rsidRPr="0090017B" w14:paraId="4E2F248F" w14:textId="77777777" w:rsidTr="0090017B">
        <w:tc>
          <w:tcPr>
            <w:tcW w:w="1101" w:type="dxa"/>
            <w:shd w:val="clear" w:color="auto" w:fill="auto"/>
          </w:tcPr>
          <w:p w14:paraId="18B2B1E1"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3</w:t>
            </w:r>
          </w:p>
        </w:tc>
        <w:tc>
          <w:tcPr>
            <w:tcW w:w="1559" w:type="dxa"/>
            <w:shd w:val="clear" w:color="auto" w:fill="auto"/>
          </w:tcPr>
          <w:p w14:paraId="1A5ED6B6"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Q2NORM</w:t>
            </w:r>
          </w:p>
        </w:tc>
        <w:tc>
          <w:tcPr>
            <w:tcW w:w="6061" w:type="dxa"/>
            <w:shd w:val="clear" w:color="auto" w:fill="auto"/>
          </w:tcPr>
          <w:p w14:paraId="435FD304" w14:textId="77777777" w:rsidR="00A9466E" w:rsidRPr="0090017B" w:rsidRDefault="00E24034" w:rsidP="0090017B">
            <w:pPr>
              <w:jc w:val="left"/>
              <w:rPr>
                <w:rFonts w:ascii="宋体" w:hAnsi="宋体"/>
                <w:sz w:val="24"/>
              </w:rPr>
            </w:pPr>
            <w:r w:rsidRPr="0090017B">
              <w:rPr>
                <w:rFonts w:ascii="宋体" w:hAnsi="宋体" w:hint="eastAsia"/>
                <w:sz w:val="24"/>
              </w:rPr>
              <w:t>包</w:t>
            </w:r>
            <w:r w:rsidRPr="0090017B">
              <w:rPr>
                <w:rFonts w:ascii="宋体" w:hAnsi="宋体"/>
                <w:sz w:val="24"/>
              </w:rPr>
              <w:t>括</w:t>
            </w:r>
            <w:r w:rsidRPr="0090017B">
              <w:rPr>
                <w:rFonts w:ascii="宋体" w:hAnsi="宋体" w:hint="eastAsia"/>
                <w:sz w:val="24"/>
              </w:rPr>
              <w:t>标志</w:t>
            </w:r>
            <w:r w:rsidRPr="0090017B">
              <w:rPr>
                <w:rFonts w:ascii="宋体" w:hAnsi="宋体"/>
                <w:sz w:val="24"/>
              </w:rPr>
              <w:t>基因和推断基因在内的标准化的基因表达</w:t>
            </w:r>
            <w:r w:rsidRPr="0090017B">
              <w:rPr>
                <w:rFonts w:ascii="宋体" w:hAnsi="宋体" w:hint="eastAsia"/>
                <w:sz w:val="24"/>
              </w:rPr>
              <w:t>值</w:t>
            </w:r>
          </w:p>
        </w:tc>
      </w:tr>
      <w:tr w:rsidR="00A9466E" w:rsidRPr="0090017B" w14:paraId="6B503FFB" w14:textId="77777777" w:rsidTr="0090017B">
        <w:tc>
          <w:tcPr>
            <w:tcW w:w="1101" w:type="dxa"/>
            <w:shd w:val="clear" w:color="auto" w:fill="auto"/>
          </w:tcPr>
          <w:p w14:paraId="019A4F34" w14:textId="77777777" w:rsidR="00A9466E" w:rsidRPr="0090017B" w:rsidRDefault="00A9466E" w:rsidP="0090017B">
            <w:pPr>
              <w:jc w:val="center"/>
              <w:rPr>
                <w:rFonts w:ascii="宋体" w:hAnsi="宋体"/>
                <w:sz w:val="24"/>
              </w:rPr>
            </w:pPr>
            <w:r w:rsidRPr="0090017B">
              <w:rPr>
                <w:rFonts w:ascii="宋体" w:hAnsi="宋体" w:hint="eastAsia"/>
                <w:sz w:val="24"/>
              </w:rPr>
              <w:t>4</w:t>
            </w:r>
          </w:p>
        </w:tc>
        <w:tc>
          <w:tcPr>
            <w:tcW w:w="1559" w:type="dxa"/>
            <w:shd w:val="clear" w:color="auto" w:fill="auto"/>
          </w:tcPr>
          <w:p w14:paraId="17DD3BC9" w14:textId="77777777" w:rsidR="00A9466E" w:rsidRPr="0090017B" w:rsidRDefault="00A9466E" w:rsidP="0090017B">
            <w:pPr>
              <w:jc w:val="center"/>
              <w:rPr>
                <w:rFonts w:ascii="宋体" w:hAnsi="宋体"/>
                <w:sz w:val="24"/>
              </w:rPr>
            </w:pPr>
            <w:r w:rsidRPr="0090017B">
              <w:rPr>
                <w:rFonts w:ascii="宋体" w:hAnsi="宋体" w:hint="eastAsia"/>
                <w:sz w:val="24"/>
              </w:rPr>
              <w:t>z-scores</w:t>
            </w:r>
          </w:p>
        </w:tc>
        <w:tc>
          <w:tcPr>
            <w:tcW w:w="6061" w:type="dxa"/>
            <w:shd w:val="clear" w:color="auto" w:fill="auto"/>
          </w:tcPr>
          <w:p w14:paraId="1D4B42D9" w14:textId="77777777" w:rsidR="00A9466E" w:rsidRPr="0090017B" w:rsidRDefault="00E24034" w:rsidP="0090017B">
            <w:pPr>
              <w:jc w:val="left"/>
              <w:rPr>
                <w:rFonts w:ascii="宋体" w:hAnsi="宋体"/>
                <w:sz w:val="24"/>
              </w:rPr>
            </w:pPr>
            <w:r w:rsidRPr="0090017B">
              <w:rPr>
                <w:rFonts w:ascii="宋体" w:hAnsi="宋体" w:hint="eastAsia"/>
                <w:sz w:val="24"/>
              </w:rPr>
              <w:t>计算</w:t>
            </w:r>
            <w:r w:rsidRPr="0090017B">
              <w:rPr>
                <w:rFonts w:ascii="宋体" w:hAnsi="宋体"/>
                <w:sz w:val="24"/>
              </w:rPr>
              <w:t>差异表达基因的z-scores</w:t>
            </w:r>
          </w:p>
        </w:tc>
      </w:tr>
      <w:tr w:rsidR="00A9466E" w:rsidRPr="0090017B" w14:paraId="397E5D69" w14:textId="77777777" w:rsidTr="0090017B">
        <w:tc>
          <w:tcPr>
            <w:tcW w:w="1101" w:type="dxa"/>
            <w:tcBorders>
              <w:bottom w:val="single" w:sz="18" w:space="0" w:color="auto"/>
            </w:tcBorders>
            <w:shd w:val="clear" w:color="auto" w:fill="auto"/>
          </w:tcPr>
          <w:p w14:paraId="00B36AC6"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5</w:t>
            </w:r>
          </w:p>
        </w:tc>
        <w:tc>
          <w:tcPr>
            <w:tcW w:w="1559" w:type="dxa"/>
            <w:tcBorders>
              <w:bottom w:val="single" w:sz="18" w:space="0" w:color="auto"/>
            </w:tcBorders>
            <w:shd w:val="clear" w:color="auto" w:fill="auto"/>
          </w:tcPr>
          <w:p w14:paraId="7E13DD0E" w14:textId="77777777" w:rsidR="00A9466E" w:rsidRPr="0090017B" w:rsidRDefault="00A9466E" w:rsidP="0090017B">
            <w:pPr>
              <w:spacing w:line="480" w:lineRule="auto"/>
              <w:jc w:val="center"/>
              <w:rPr>
                <w:rFonts w:ascii="宋体" w:hAnsi="宋体"/>
                <w:sz w:val="24"/>
              </w:rPr>
            </w:pPr>
            <w:r w:rsidRPr="0090017B">
              <w:rPr>
                <w:rFonts w:ascii="宋体" w:hAnsi="宋体" w:hint="eastAsia"/>
                <w:sz w:val="24"/>
              </w:rPr>
              <w:t>MODZ</w:t>
            </w:r>
          </w:p>
        </w:tc>
        <w:tc>
          <w:tcPr>
            <w:tcW w:w="6061" w:type="dxa"/>
            <w:tcBorders>
              <w:bottom w:val="single" w:sz="18" w:space="0" w:color="auto"/>
            </w:tcBorders>
            <w:shd w:val="clear" w:color="auto" w:fill="auto"/>
          </w:tcPr>
          <w:p w14:paraId="5B146BF4" w14:textId="77777777" w:rsidR="00A9466E" w:rsidRPr="0090017B" w:rsidRDefault="00E24034" w:rsidP="00E24034">
            <w:pPr>
              <w:rPr>
                <w:rFonts w:ascii="宋体" w:hAnsi="宋体"/>
                <w:sz w:val="24"/>
              </w:rPr>
            </w:pPr>
            <w:r w:rsidRPr="0090017B">
              <w:rPr>
                <w:rFonts w:ascii="宋体" w:hAnsi="宋体" w:hint="eastAsia"/>
                <w:sz w:val="24"/>
              </w:rPr>
              <w:t>基于</w:t>
            </w:r>
            <w:r w:rsidRPr="0090017B">
              <w:rPr>
                <w:rFonts w:ascii="宋体" w:hAnsi="宋体"/>
                <w:sz w:val="24"/>
              </w:rPr>
              <w:t>上</w:t>
            </w:r>
            <w:r w:rsidRPr="0090017B">
              <w:rPr>
                <w:rFonts w:ascii="宋体" w:hAnsi="宋体" w:hint="eastAsia"/>
                <w:sz w:val="24"/>
              </w:rPr>
              <w:t>一级</w:t>
            </w:r>
            <w:r w:rsidRPr="0090017B">
              <w:rPr>
                <w:rFonts w:ascii="宋体" w:hAnsi="宋体"/>
                <w:sz w:val="24"/>
              </w:rPr>
              <w:t>的z-scores向量重复折叠生成的差异表达向量</w:t>
            </w:r>
          </w:p>
        </w:tc>
      </w:tr>
    </w:tbl>
    <w:p w14:paraId="3FD262F5" w14:textId="77777777" w:rsidR="00E24034" w:rsidRDefault="00E24034" w:rsidP="00A9466E">
      <w:pPr>
        <w:jc w:val="center"/>
        <w:rPr>
          <w:rFonts w:eastAsia="黑体"/>
          <w:sz w:val="24"/>
        </w:rPr>
      </w:pPr>
    </w:p>
    <w:p w14:paraId="052B145E" w14:textId="77777777" w:rsidR="005D0656" w:rsidRDefault="005D0656" w:rsidP="00A9466E">
      <w:pPr>
        <w:jc w:val="center"/>
        <w:rPr>
          <w:rFonts w:eastAsia="黑体"/>
          <w:sz w:val="24"/>
        </w:rPr>
      </w:pPr>
    </w:p>
    <w:p w14:paraId="60B918F0" w14:textId="77777777" w:rsidR="00E24034" w:rsidRDefault="001D147B" w:rsidP="00A9466E">
      <w:pPr>
        <w:jc w:val="center"/>
        <w:rPr>
          <w:noProof/>
        </w:rPr>
      </w:pPr>
      <w:r w:rsidRPr="00A02517">
        <w:rPr>
          <w:noProof/>
        </w:rPr>
        <w:lastRenderedPageBreak/>
        <w:drawing>
          <wp:inline distT="0" distB="0" distL="0" distR="0" wp14:anchorId="2C7303F0" wp14:editId="536ADDC3">
            <wp:extent cx="5401310" cy="15843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1584325"/>
                    </a:xfrm>
                    <a:prstGeom prst="rect">
                      <a:avLst/>
                    </a:prstGeom>
                    <a:noFill/>
                    <a:ln>
                      <a:noFill/>
                    </a:ln>
                  </pic:spPr>
                </pic:pic>
              </a:graphicData>
            </a:graphic>
          </wp:inline>
        </w:drawing>
      </w:r>
    </w:p>
    <w:p w14:paraId="37FE9145" w14:textId="77777777" w:rsidR="00E24034" w:rsidRPr="005D0656" w:rsidRDefault="00E24034" w:rsidP="005D0656">
      <w:pPr>
        <w:jc w:val="center"/>
        <w:rPr>
          <w:rFonts w:ascii="宋体"/>
          <w:szCs w:val="21"/>
        </w:rPr>
      </w:pPr>
      <w:r w:rsidRPr="005D0656">
        <w:rPr>
          <w:rFonts w:ascii="宋体" w:hint="eastAsia"/>
          <w:szCs w:val="21"/>
        </w:rPr>
        <w:t>图3-3</w:t>
      </w:r>
      <w:r w:rsidRPr="005D0656">
        <w:rPr>
          <w:rFonts w:ascii="宋体" w:hint="eastAsia"/>
          <w:szCs w:val="21"/>
        </w:rPr>
        <w:tab/>
      </w:r>
      <w:r w:rsidRPr="005D0656">
        <w:rPr>
          <w:rFonts w:ascii="宋体"/>
          <w:szCs w:val="21"/>
        </w:rPr>
        <w:t>L1000数据处理流程</w:t>
      </w:r>
    </w:p>
    <w:p w14:paraId="3C17D4FD" w14:textId="77777777" w:rsidR="00A9466E" w:rsidRPr="005D0656" w:rsidRDefault="00E24034" w:rsidP="005D0656">
      <w:pPr>
        <w:ind w:firstLineChars="200" w:firstLine="532"/>
        <w:rPr>
          <w:rFonts w:ascii="宋体"/>
          <w:sz w:val="24"/>
        </w:rPr>
      </w:pPr>
      <w:r w:rsidRPr="005D0656">
        <w:rPr>
          <w:rFonts w:ascii="宋体" w:hint="eastAsia"/>
          <w:sz w:val="24"/>
        </w:rPr>
        <w:t>从</w:t>
      </w:r>
      <w:r w:rsidRPr="005D0656">
        <w:rPr>
          <w:rFonts w:ascii="宋体"/>
          <w:sz w:val="24"/>
        </w:rPr>
        <w:t>图</w:t>
      </w:r>
      <w:r w:rsidRPr="005D0656">
        <w:rPr>
          <w:rFonts w:ascii="宋体" w:hint="eastAsia"/>
          <w:sz w:val="24"/>
        </w:rPr>
        <w:t>3-3可以</w:t>
      </w:r>
      <w:r w:rsidRPr="005D0656">
        <w:rPr>
          <w:rFonts w:ascii="宋体"/>
          <w:sz w:val="24"/>
        </w:rPr>
        <w:t>看出，对于Luminex扫描仪检测到的原始数据，首先要进行</w:t>
      </w:r>
      <w:r w:rsidRPr="005D0656">
        <w:rPr>
          <w:rFonts w:ascii="宋体" w:hint="eastAsia"/>
          <w:sz w:val="24"/>
        </w:rPr>
        <w:t>解卷积</w:t>
      </w:r>
      <w:r w:rsidRPr="005D0656">
        <w:rPr>
          <w:rFonts w:ascii="宋体"/>
          <w:sz w:val="24"/>
        </w:rPr>
        <w:t>操作，然后将基因表达标准化为不变</w:t>
      </w:r>
      <w:r w:rsidRPr="005D0656">
        <w:rPr>
          <w:rFonts w:ascii="宋体" w:hint="eastAsia"/>
          <w:sz w:val="24"/>
        </w:rPr>
        <w:t>基因集</w:t>
      </w:r>
      <w:r w:rsidRPr="005D0656">
        <w:rPr>
          <w:rFonts w:ascii="宋体"/>
          <w:sz w:val="24"/>
        </w:rPr>
        <w:t>曲线，</w:t>
      </w:r>
      <w:r w:rsidR="005D0656" w:rsidRPr="005D0656">
        <w:rPr>
          <w:rFonts w:ascii="宋体" w:hint="eastAsia"/>
          <w:sz w:val="24"/>
        </w:rPr>
        <w:t>再</w:t>
      </w:r>
      <w:r w:rsidR="005D0656" w:rsidRPr="005D0656">
        <w:rPr>
          <w:rFonts w:ascii="宋体"/>
          <w:sz w:val="24"/>
        </w:rPr>
        <w:t>基于</w:t>
      </w:r>
      <w:r w:rsidR="005D0656" w:rsidRPr="005D0656">
        <w:rPr>
          <w:rFonts w:ascii="宋体" w:hint="eastAsia"/>
          <w:sz w:val="24"/>
        </w:rPr>
        <w:t>978个</w:t>
      </w:r>
      <w:r w:rsidR="005D0656" w:rsidRPr="005D0656">
        <w:rPr>
          <w:rFonts w:ascii="宋体"/>
          <w:sz w:val="24"/>
        </w:rPr>
        <w:t>标志基因的标准化值推断出</w:t>
      </w:r>
      <w:r w:rsidR="005D0656" w:rsidRPr="005D0656">
        <w:rPr>
          <w:rFonts w:ascii="宋体" w:hint="eastAsia"/>
          <w:sz w:val="24"/>
        </w:rPr>
        <w:t>剩余</w:t>
      </w:r>
      <w:r w:rsidR="005D0656" w:rsidRPr="005D0656">
        <w:rPr>
          <w:rFonts w:ascii="宋体"/>
          <w:sz w:val="24"/>
        </w:rPr>
        <w:t>的</w:t>
      </w:r>
      <w:r w:rsidR="005D0656" w:rsidRPr="005D0656">
        <w:rPr>
          <w:rFonts w:ascii="宋体" w:hint="eastAsia"/>
          <w:sz w:val="24"/>
        </w:rPr>
        <w:t>11350个</w:t>
      </w:r>
      <w:r w:rsidR="005D0656" w:rsidRPr="005D0656">
        <w:rPr>
          <w:rFonts w:ascii="宋体"/>
          <w:sz w:val="24"/>
        </w:rPr>
        <w:t>基因的值，最后计算基因的z-scores以及生成差异表达向量</w:t>
      </w:r>
      <w:r w:rsidR="00A05712">
        <w:rPr>
          <w:rFonts w:ascii="宋体" w:hint="eastAsia"/>
          <w:sz w:val="24"/>
        </w:rPr>
        <w:t>，</w:t>
      </w:r>
      <w:r w:rsidR="00A05712">
        <w:rPr>
          <w:rFonts w:ascii="宋体"/>
          <w:sz w:val="24"/>
        </w:rPr>
        <w:t>这个差异表达向量也就是</w:t>
      </w:r>
      <w:r w:rsidR="00A05712">
        <w:rPr>
          <w:rFonts w:ascii="宋体" w:hint="eastAsia"/>
          <w:sz w:val="24"/>
        </w:rPr>
        <w:t>后文</w:t>
      </w:r>
      <w:r w:rsidR="00A05712">
        <w:rPr>
          <w:rFonts w:ascii="宋体"/>
          <w:sz w:val="24"/>
        </w:rPr>
        <w:t>CMAP</w:t>
      </w:r>
      <w:r w:rsidR="00A05712">
        <w:rPr>
          <w:rFonts w:ascii="宋体" w:hint="eastAsia"/>
          <w:sz w:val="24"/>
        </w:rPr>
        <w:t>中</w:t>
      </w:r>
      <w:r w:rsidR="00A05712">
        <w:rPr>
          <w:rFonts w:ascii="宋体"/>
          <w:sz w:val="24"/>
        </w:rPr>
        <w:t>提到的标签（</w:t>
      </w:r>
      <w:r w:rsidR="00A05712">
        <w:rPr>
          <w:rFonts w:ascii="宋体" w:hint="eastAsia"/>
          <w:sz w:val="24"/>
        </w:rPr>
        <w:t>signature</w:t>
      </w:r>
      <w:r w:rsidR="00A05712">
        <w:rPr>
          <w:rFonts w:ascii="宋体"/>
          <w:sz w:val="24"/>
        </w:rPr>
        <w:t>）</w:t>
      </w:r>
      <w:r w:rsidR="005D0656" w:rsidRPr="005D0656">
        <w:rPr>
          <w:rFonts w:ascii="宋体"/>
          <w:sz w:val="24"/>
        </w:rPr>
        <w:t>。</w:t>
      </w:r>
    </w:p>
    <w:p w14:paraId="7952CE57" w14:textId="77777777" w:rsidR="000E4711" w:rsidRDefault="00535D94" w:rsidP="00682B21">
      <w:pPr>
        <w:spacing w:beforeLines="100" w:before="447" w:afterLines="100" w:after="447"/>
        <w:rPr>
          <w:rFonts w:eastAsia="黑体"/>
          <w:sz w:val="28"/>
          <w:szCs w:val="28"/>
        </w:rPr>
      </w:pPr>
      <w:r w:rsidRPr="00682B21">
        <w:rPr>
          <w:rFonts w:eastAsia="黑体" w:hint="eastAsia"/>
          <w:sz w:val="28"/>
          <w:szCs w:val="28"/>
        </w:rPr>
        <w:t>3.2</w:t>
      </w:r>
      <w:r w:rsidR="00682B21">
        <w:rPr>
          <w:rFonts w:eastAsia="黑体"/>
          <w:sz w:val="28"/>
          <w:szCs w:val="28"/>
        </w:rPr>
        <w:t xml:space="preserve"> </w:t>
      </w:r>
      <w:r w:rsidR="00C00C65">
        <w:rPr>
          <w:rFonts w:eastAsia="黑体"/>
          <w:sz w:val="28"/>
          <w:szCs w:val="28"/>
        </w:rPr>
        <w:t>CMAP</w:t>
      </w:r>
      <w:r w:rsidR="00C00C65">
        <w:rPr>
          <w:rFonts w:eastAsia="黑体" w:hint="eastAsia"/>
          <w:sz w:val="28"/>
          <w:szCs w:val="28"/>
        </w:rPr>
        <w:t>数据</w:t>
      </w:r>
      <w:r w:rsidR="00C00C65">
        <w:rPr>
          <w:rFonts w:eastAsia="黑体"/>
          <w:sz w:val="28"/>
          <w:szCs w:val="28"/>
        </w:rPr>
        <w:t>平台</w:t>
      </w:r>
    </w:p>
    <w:p w14:paraId="78C2D70A" w14:textId="77777777" w:rsidR="005E208D" w:rsidRPr="005E208D" w:rsidRDefault="005E208D" w:rsidP="005E208D">
      <w:pPr>
        <w:ind w:firstLineChars="200" w:firstLine="532"/>
        <w:rPr>
          <w:rFonts w:ascii="宋体"/>
          <w:sz w:val="24"/>
        </w:rPr>
      </w:pPr>
      <w:r w:rsidRPr="005E208D">
        <w:rPr>
          <w:rFonts w:ascii="宋体" w:hint="eastAsia"/>
          <w:sz w:val="24"/>
        </w:rPr>
        <w:t>为了找到</w:t>
      </w:r>
      <w:r w:rsidRPr="005E208D">
        <w:rPr>
          <w:rFonts w:ascii="宋体"/>
          <w:sz w:val="24"/>
        </w:rPr>
        <w:t>一个能够发现</w:t>
      </w:r>
      <w:r w:rsidRPr="005E208D">
        <w:rPr>
          <w:rFonts w:ascii="宋体" w:hint="eastAsia"/>
          <w:sz w:val="24"/>
        </w:rPr>
        <w:t>疾病</w:t>
      </w:r>
      <w:r w:rsidRPr="005E208D">
        <w:rPr>
          <w:rFonts w:ascii="宋体"/>
          <w:sz w:val="24"/>
        </w:rPr>
        <w:t>、</w:t>
      </w:r>
      <w:r w:rsidRPr="005E208D">
        <w:rPr>
          <w:rFonts w:ascii="宋体" w:hint="eastAsia"/>
          <w:sz w:val="24"/>
        </w:rPr>
        <w:t>遗传扰</w:t>
      </w:r>
      <w:r w:rsidR="000147C7">
        <w:rPr>
          <w:rFonts w:ascii="宋体" w:hint="eastAsia"/>
          <w:sz w:val="24"/>
        </w:rPr>
        <w:t>动</w:t>
      </w:r>
      <w:r w:rsidRPr="005E208D">
        <w:rPr>
          <w:rFonts w:ascii="宋体"/>
          <w:sz w:val="24"/>
        </w:rPr>
        <w:t>和药物</w:t>
      </w:r>
      <w:r w:rsidRPr="005E208D">
        <w:rPr>
          <w:rFonts w:ascii="宋体" w:hint="eastAsia"/>
          <w:sz w:val="24"/>
        </w:rPr>
        <w:t>作用</w:t>
      </w:r>
      <w:r w:rsidRPr="005E208D">
        <w:rPr>
          <w:rFonts w:ascii="宋体"/>
          <w:sz w:val="24"/>
        </w:rPr>
        <w:t>之间</w:t>
      </w:r>
      <w:r w:rsidRPr="005E208D">
        <w:rPr>
          <w:rFonts w:ascii="宋体" w:hint="eastAsia"/>
          <w:sz w:val="24"/>
        </w:rPr>
        <w:t>的</w:t>
      </w:r>
      <w:r w:rsidRPr="005E208D">
        <w:rPr>
          <w:rFonts w:ascii="宋体"/>
          <w:sz w:val="24"/>
        </w:rPr>
        <w:t>功能联系的</w:t>
      </w:r>
      <w:r w:rsidRPr="005E208D">
        <w:rPr>
          <w:rFonts w:ascii="宋体" w:hint="eastAsia"/>
          <w:sz w:val="24"/>
        </w:rPr>
        <w:t>系统</w:t>
      </w:r>
      <w:r w:rsidRPr="005E208D">
        <w:rPr>
          <w:rFonts w:ascii="宋体"/>
          <w:sz w:val="24"/>
        </w:rPr>
        <w:t>方法，</w:t>
      </w:r>
      <w:r w:rsidRPr="005E208D">
        <w:rPr>
          <w:rFonts w:ascii="宋体" w:hint="eastAsia"/>
          <w:sz w:val="24"/>
        </w:rPr>
        <w:t>Justin</w:t>
      </w:r>
      <w:r w:rsidRPr="005E208D">
        <w:rPr>
          <w:rFonts w:ascii="宋体"/>
          <w:sz w:val="24"/>
        </w:rPr>
        <w:t xml:space="preserve"> Lamb等人</w:t>
      </w:r>
      <w:r w:rsidRPr="005E208D">
        <w:rPr>
          <w:rFonts w:ascii="宋体" w:hint="eastAsia"/>
          <w:sz w:val="24"/>
        </w:rPr>
        <w:t>于2006年</w:t>
      </w:r>
      <w:r w:rsidR="00677ABB">
        <w:rPr>
          <w:rFonts w:ascii="宋体" w:hint="eastAsia"/>
          <w:sz w:val="24"/>
        </w:rPr>
        <w:t>试图</w:t>
      </w:r>
      <w:r w:rsidR="00A3493C">
        <w:rPr>
          <w:rFonts w:ascii="宋体" w:hint="eastAsia"/>
          <w:sz w:val="24"/>
        </w:rPr>
        <w:t>通过</w:t>
      </w:r>
      <w:r w:rsidR="00677ABB">
        <w:rPr>
          <w:rFonts w:ascii="宋体"/>
          <w:sz w:val="24"/>
        </w:rPr>
        <w:t>描述所有的生物学状态在基因组特征方面提供一个通用的解决方案，创建一个大型的药物和基因标签（</w:t>
      </w:r>
      <w:r w:rsidR="00677ABB">
        <w:rPr>
          <w:rFonts w:ascii="宋体" w:hint="eastAsia"/>
          <w:sz w:val="24"/>
        </w:rPr>
        <w:t>signature</w:t>
      </w:r>
      <w:r w:rsidR="00677ABB">
        <w:rPr>
          <w:rFonts w:ascii="宋体"/>
          <w:sz w:val="24"/>
        </w:rPr>
        <w:t>）</w:t>
      </w:r>
      <w:r w:rsidR="00677ABB">
        <w:rPr>
          <w:rFonts w:ascii="宋体" w:hint="eastAsia"/>
          <w:sz w:val="24"/>
        </w:rPr>
        <w:t>公共</w:t>
      </w:r>
      <w:r w:rsidR="00677ABB">
        <w:rPr>
          <w:rFonts w:ascii="宋体"/>
          <w:sz w:val="24"/>
        </w:rPr>
        <w:t>数据库并开发模式匹配</w:t>
      </w:r>
      <w:r w:rsidR="00677ABB">
        <w:rPr>
          <w:rFonts w:ascii="宋体" w:hint="eastAsia"/>
          <w:sz w:val="24"/>
        </w:rPr>
        <w:t>工具</w:t>
      </w:r>
      <w:r w:rsidR="00677ABB">
        <w:rPr>
          <w:rFonts w:ascii="宋体"/>
          <w:sz w:val="24"/>
        </w:rPr>
        <w:t>来检测这些标签之间的相似性</w:t>
      </w:r>
      <w:r w:rsidR="00A3493C">
        <w:rPr>
          <w:rFonts w:ascii="宋体" w:hint="eastAsia"/>
          <w:sz w:val="24"/>
        </w:rPr>
        <w:t>，也就是</w:t>
      </w:r>
      <w:r w:rsidR="00A3493C">
        <w:rPr>
          <w:rFonts w:ascii="宋体"/>
          <w:sz w:val="24"/>
        </w:rPr>
        <w:t>“</w:t>
      </w:r>
      <w:r w:rsidR="00A3493C">
        <w:rPr>
          <w:rFonts w:ascii="宋体"/>
          <w:sz w:val="24"/>
        </w:rPr>
        <w:t>Connectivity Map</w:t>
      </w:r>
      <w:r w:rsidR="00A3493C">
        <w:rPr>
          <w:rFonts w:ascii="宋体"/>
          <w:sz w:val="24"/>
        </w:rPr>
        <w:t>”</w:t>
      </w:r>
      <w:r w:rsidR="00A3493C">
        <w:rPr>
          <w:rFonts w:ascii="宋体" w:hint="eastAsia"/>
          <w:sz w:val="24"/>
        </w:rPr>
        <w:t>（CMAP）。研究人员</w:t>
      </w:r>
      <w:r w:rsidR="00A3493C">
        <w:rPr>
          <w:rFonts w:ascii="宋体"/>
          <w:sz w:val="24"/>
        </w:rPr>
        <w:t>可以通过将需要研究</w:t>
      </w:r>
      <w:r w:rsidR="00A3493C">
        <w:rPr>
          <w:rFonts w:ascii="宋体" w:hint="eastAsia"/>
          <w:sz w:val="24"/>
        </w:rPr>
        <w:t>的药物</w:t>
      </w:r>
      <w:r w:rsidR="00A3493C">
        <w:rPr>
          <w:rFonts w:ascii="宋体"/>
          <w:sz w:val="24"/>
        </w:rPr>
        <w:t>、基因或疾病</w:t>
      </w:r>
      <w:r w:rsidR="00A3493C">
        <w:rPr>
          <w:rFonts w:ascii="宋体" w:hint="eastAsia"/>
          <w:sz w:val="24"/>
        </w:rPr>
        <w:t>状态</w:t>
      </w:r>
      <w:r w:rsidR="00A3493C">
        <w:rPr>
          <w:rFonts w:ascii="宋体"/>
          <w:sz w:val="24"/>
        </w:rPr>
        <w:t>的标签与公共数据库进行比较以发现其潜在的联系</w:t>
      </w:r>
      <w:r w:rsidR="00A3493C">
        <w:rPr>
          <w:rFonts w:ascii="宋体" w:hint="eastAsia"/>
          <w:sz w:val="24"/>
        </w:rPr>
        <w:t>。</w:t>
      </w:r>
    </w:p>
    <w:p w14:paraId="65C08926" w14:textId="77777777" w:rsidR="004B4D03" w:rsidRDefault="004B4D03" w:rsidP="005E208D">
      <w:pPr>
        <w:rPr>
          <w:rFonts w:eastAsia="黑体"/>
          <w:sz w:val="24"/>
        </w:rPr>
      </w:pPr>
      <w:r w:rsidRPr="005E208D">
        <w:rPr>
          <w:rFonts w:eastAsia="黑体" w:hint="eastAsia"/>
          <w:sz w:val="24"/>
        </w:rPr>
        <w:t>3.2.1</w:t>
      </w:r>
      <w:r w:rsidRPr="005E208D">
        <w:rPr>
          <w:rFonts w:eastAsia="黑体"/>
          <w:sz w:val="24"/>
        </w:rPr>
        <w:tab/>
      </w:r>
      <w:r w:rsidR="005E208D" w:rsidRPr="005E208D">
        <w:rPr>
          <w:rFonts w:eastAsia="黑体" w:hint="eastAsia"/>
          <w:sz w:val="24"/>
        </w:rPr>
        <w:t>概述</w:t>
      </w:r>
    </w:p>
    <w:p w14:paraId="265A7403" w14:textId="77777777" w:rsidR="00EC49D6" w:rsidRDefault="00513B1B" w:rsidP="00BA22DE">
      <w:pPr>
        <w:ind w:firstLineChars="200" w:firstLine="532"/>
        <w:rPr>
          <w:rFonts w:ascii="宋体"/>
          <w:sz w:val="24"/>
        </w:rPr>
      </w:pPr>
      <w:r>
        <w:rPr>
          <w:rFonts w:ascii="宋体" w:hint="eastAsia"/>
          <w:sz w:val="24"/>
        </w:rPr>
        <w:t>CMAP平台</w:t>
      </w:r>
      <w:r>
        <w:rPr>
          <w:rFonts w:ascii="宋体"/>
          <w:sz w:val="24"/>
        </w:rPr>
        <w:t>所</w:t>
      </w:r>
      <w:r>
        <w:rPr>
          <w:rFonts w:ascii="宋体" w:hint="eastAsia"/>
          <w:sz w:val="24"/>
        </w:rPr>
        <w:t>涉及</w:t>
      </w:r>
      <w:r>
        <w:rPr>
          <w:rFonts w:ascii="宋体"/>
          <w:sz w:val="24"/>
        </w:rPr>
        <w:t>到标签由</w:t>
      </w:r>
      <w:r>
        <w:rPr>
          <w:rFonts w:ascii="宋体" w:hint="eastAsia"/>
          <w:sz w:val="24"/>
        </w:rPr>
        <w:t>在</w:t>
      </w:r>
      <w:r>
        <w:rPr>
          <w:rFonts w:ascii="宋体"/>
          <w:sz w:val="24"/>
        </w:rPr>
        <w:t>DNA微阵列</w:t>
      </w:r>
      <w:r>
        <w:rPr>
          <w:rFonts w:ascii="宋体" w:hint="eastAsia"/>
          <w:sz w:val="24"/>
        </w:rPr>
        <w:t>上测定</w:t>
      </w:r>
      <w:r>
        <w:rPr>
          <w:rFonts w:ascii="宋体"/>
          <w:sz w:val="24"/>
        </w:rPr>
        <w:t>的mRNA</w:t>
      </w:r>
      <w:r>
        <w:rPr>
          <w:rFonts w:ascii="宋体" w:hint="eastAsia"/>
          <w:sz w:val="24"/>
        </w:rPr>
        <w:t>表达</w:t>
      </w:r>
      <w:r>
        <w:rPr>
          <w:rFonts w:ascii="宋体"/>
          <w:sz w:val="24"/>
        </w:rPr>
        <w:t>值生成，</w:t>
      </w:r>
      <w:r>
        <w:rPr>
          <w:rFonts w:ascii="宋体" w:hint="eastAsia"/>
          <w:sz w:val="24"/>
        </w:rPr>
        <w:t>这些</w:t>
      </w:r>
      <w:r>
        <w:rPr>
          <w:rFonts w:ascii="宋体"/>
          <w:sz w:val="24"/>
        </w:rPr>
        <w:t>标签满足</w:t>
      </w:r>
      <w:r>
        <w:rPr>
          <w:rFonts w:ascii="宋体" w:hint="eastAsia"/>
          <w:sz w:val="24"/>
        </w:rPr>
        <w:t>低成本</w:t>
      </w:r>
      <w:r>
        <w:rPr>
          <w:rFonts w:ascii="宋体"/>
          <w:sz w:val="24"/>
        </w:rPr>
        <w:t>、高通量</w:t>
      </w:r>
      <w:r>
        <w:rPr>
          <w:rFonts w:ascii="宋体" w:hint="eastAsia"/>
          <w:sz w:val="24"/>
        </w:rPr>
        <w:t>、</w:t>
      </w:r>
      <w:r>
        <w:rPr>
          <w:rFonts w:ascii="宋体"/>
          <w:sz w:val="24"/>
        </w:rPr>
        <w:t>高复杂性的特点并能够提供丰富的信息。</w:t>
      </w:r>
      <w:r>
        <w:rPr>
          <w:rFonts w:ascii="宋体" w:hint="eastAsia"/>
          <w:sz w:val="24"/>
        </w:rPr>
        <w:t>由于</w:t>
      </w:r>
      <w:r>
        <w:rPr>
          <w:rFonts w:ascii="宋体"/>
          <w:sz w:val="24"/>
        </w:rPr>
        <w:t>现实条件的限制，</w:t>
      </w:r>
      <w:r>
        <w:rPr>
          <w:rFonts w:ascii="宋体" w:hint="eastAsia"/>
          <w:sz w:val="24"/>
        </w:rPr>
        <w:t>最初</w:t>
      </w:r>
      <w:r>
        <w:rPr>
          <w:rFonts w:ascii="宋体"/>
          <w:sz w:val="24"/>
        </w:rPr>
        <w:t>的CMAP数据平台</w:t>
      </w:r>
      <w:r>
        <w:rPr>
          <w:rFonts w:ascii="宋体" w:hint="eastAsia"/>
          <w:sz w:val="24"/>
        </w:rPr>
        <w:t>的</w:t>
      </w:r>
      <w:r>
        <w:rPr>
          <w:rFonts w:ascii="宋体"/>
          <w:sz w:val="24"/>
        </w:rPr>
        <w:t>数据仅涉及</w:t>
      </w:r>
      <w:r>
        <w:rPr>
          <w:rFonts w:ascii="宋体" w:hint="eastAsia"/>
          <w:sz w:val="24"/>
        </w:rPr>
        <w:t>以</w:t>
      </w:r>
      <w:r>
        <w:rPr>
          <w:rFonts w:ascii="宋体"/>
          <w:sz w:val="24"/>
        </w:rPr>
        <w:t>MCF7</w:t>
      </w:r>
      <w:r>
        <w:rPr>
          <w:rFonts w:ascii="宋体" w:hint="eastAsia"/>
          <w:sz w:val="24"/>
        </w:rPr>
        <w:t>细胞系</w:t>
      </w:r>
      <w:r>
        <w:rPr>
          <w:rFonts w:ascii="宋体"/>
          <w:sz w:val="24"/>
        </w:rPr>
        <w:t>为主的</w:t>
      </w:r>
      <w:r>
        <w:rPr>
          <w:rFonts w:ascii="宋体" w:hint="eastAsia"/>
          <w:sz w:val="24"/>
        </w:rPr>
        <w:t>5个</w:t>
      </w:r>
      <w:r>
        <w:rPr>
          <w:rFonts w:ascii="宋体"/>
          <w:sz w:val="24"/>
        </w:rPr>
        <w:t>细胞系，</w:t>
      </w:r>
      <w:r w:rsidR="00173212">
        <w:rPr>
          <w:rFonts w:ascii="宋体" w:hint="eastAsia"/>
          <w:sz w:val="24"/>
        </w:rPr>
        <w:t>到</w:t>
      </w:r>
      <w:r w:rsidR="00173212">
        <w:rPr>
          <w:rFonts w:ascii="宋体"/>
          <w:sz w:val="24"/>
        </w:rPr>
        <w:t>目前为止，CMAP数据平台的核心细胞系已</w:t>
      </w:r>
      <w:r w:rsidR="00173212">
        <w:rPr>
          <w:rFonts w:ascii="宋体" w:hint="eastAsia"/>
          <w:sz w:val="24"/>
        </w:rPr>
        <w:t>增加</w:t>
      </w:r>
      <w:r w:rsidR="00173212">
        <w:rPr>
          <w:rFonts w:ascii="宋体"/>
          <w:sz w:val="24"/>
        </w:rPr>
        <w:t>到</w:t>
      </w:r>
      <w:r w:rsidR="00173212">
        <w:rPr>
          <w:rFonts w:ascii="宋体" w:hint="eastAsia"/>
          <w:sz w:val="24"/>
        </w:rPr>
        <w:t>9个</w:t>
      </w:r>
      <w:r w:rsidR="00173212">
        <w:rPr>
          <w:rFonts w:ascii="宋体"/>
          <w:sz w:val="24"/>
        </w:rPr>
        <w:t>。</w:t>
      </w:r>
    </w:p>
    <w:p w14:paraId="77215E92" w14:textId="77777777" w:rsidR="006A7B3B" w:rsidRDefault="00BF584E" w:rsidP="00BA22DE">
      <w:pPr>
        <w:ind w:firstLineChars="200" w:firstLine="532"/>
        <w:rPr>
          <w:rFonts w:ascii="宋体"/>
          <w:sz w:val="24"/>
        </w:rPr>
      </w:pPr>
      <w:r>
        <w:rPr>
          <w:rFonts w:ascii="宋体" w:hint="eastAsia"/>
          <w:sz w:val="24"/>
        </w:rPr>
        <w:t>传统</w:t>
      </w:r>
      <w:r>
        <w:rPr>
          <w:rFonts w:ascii="宋体"/>
          <w:sz w:val="24"/>
        </w:rPr>
        <w:t>的</w:t>
      </w:r>
      <w:r w:rsidR="006A7B3B">
        <w:rPr>
          <w:rFonts w:ascii="宋体" w:hint="eastAsia"/>
          <w:sz w:val="24"/>
        </w:rPr>
        <w:t>分层</w:t>
      </w:r>
      <w:r w:rsidR="006A7B3B">
        <w:rPr>
          <w:rFonts w:ascii="宋体"/>
          <w:sz w:val="24"/>
        </w:rPr>
        <w:t>聚类</w:t>
      </w:r>
      <w:r>
        <w:rPr>
          <w:rFonts w:ascii="宋体" w:hint="eastAsia"/>
          <w:sz w:val="24"/>
        </w:rPr>
        <w:t>方法虽然在</w:t>
      </w:r>
      <w:r>
        <w:rPr>
          <w:rFonts w:ascii="宋体"/>
          <w:sz w:val="24"/>
        </w:rPr>
        <w:t>酵母细胞和大鼠组织</w:t>
      </w:r>
      <w:r w:rsidR="006A7B3B">
        <w:rPr>
          <w:rFonts w:ascii="宋体" w:hint="eastAsia"/>
          <w:sz w:val="24"/>
        </w:rPr>
        <w:t>基因</w:t>
      </w:r>
      <w:r w:rsidR="006A7B3B">
        <w:rPr>
          <w:rFonts w:ascii="宋体"/>
          <w:sz w:val="24"/>
        </w:rPr>
        <w:t>表达</w:t>
      </w:r>
      <w:r w:rsidR="006A7B3B">
        <w:rPr>
          <w:rFonts w:ascii="宋体" w:hint="eastAsia"/>
          <w:sz w:val="24"/>
        </w:rPr>
        <w:t>谱的</w:t>
      </w:r>
      <w:r w:rsidR="006A7B3B">
        <w:rPr>
          <w:rFonts w:ascii="宋体"/>
          <w:sz w:val="24"/>
        </w:rPr>
        <w:t>基础上</w:t>
      </w:r>
      <w:r w:rsidR="006A7B3B">
        <w:rPr>
          <w:rFonts w:ascii="宋体" w:hint="eastAsia"/>
          <w:sz w:val="24"/>
        </w:rPr>
        <w:t>检测具有</w:t>
      </w:r>
      <w:r w:rsidR="006A7B3B">
        <w:rPr>
          <w:rFonts w:ascii="宋体"/>
          <w:sz w:val="24"/>
        </w:rPr>
        <w:t>相似作用的小分子时有着不错的效果，但是当应用于</w:t>
      </w:r>
      <w:r>
        <w:rPr>
          <w:rFonts w:ascii="宋体" w:hint="eastAsia"/>
          <w:sz w:val="24"/>
        </w:rPr>
        <w:t>人体</w:t>
      </w:r>
      <w:r>
        <w:rPr>
          <w:rFonts w:ascii="宋体"/>
          <w:sz w:val="24"/>
        </w:rPr>
        <w:t>细胞</w:t>
      </w:r>
      <w:r>
        <w:rPr>
          <w:rFonts w:ascii="宋体"/>
          <w:sz w:val="24"/>
        </w:rPr>
        <w:lastRenderedPageBreak/>
        <w:t>时</w:t>
      </w:r>
      <w:r>
        <w:rPr>
          <w:rFonts w:ascii="宋体" w:hint="eastAsia"/>
          <w:sz w:val="24"/>
        </w:rPr>
        <w:t>研究</w:t>
      </w:r>
      <w:r>
        <w:rPr>
          <w:rFonts w:ascii="宋体"/>
          <w:sz w:val="24"/>
        </w:rPr>
        <w:t>人员发现：（</w:t>
      </w:r>
      <w:r>
        <w:rPr>
          <w:rFonts w:ascii="宋体" w:hint="eastAsia"/>
          <w:sz w:val="24"/>
        </w:rPr>
        <w:t>1</w:t>
      </w:r>
      <w:r>
        <w:rPr>
          <w:rFonts w:ascii="宋体"/>
          <w:sz w:val="24"/>
        </w:rPr>
        <w:t>）</w:t>
      </w:r>
      <w:r>
        <w:rPr>
          <w:rFonts w:ascii="宋体" w:hint="eastAsia"/>
          <w:sz w:val="24"/>
        </w:rPr>
        <w:t>通过</w:t>
      </w:r>
      <w:r>
        <w:rPr>
          <w:rFonts w:ascii="宋体"/>
          <w:sz w:val="24"/>
        </w:rPr>
        <w:t>层次聚类检测到的</w:t>
      </w:r>
      <w:r>
        <w:rPr>
          <w:rFonts w:ascii="宋体" w:hint="eastAsia"/>
          <w:sz w:val="24"/>
        </w:rPr>
        <w:t>显性</w:t>
      </w:r>
      <w:r>
        <w:rPr>
          <w:rFonts w:ascii="宋体"/>
          <w:sz w:val="24"/>
        </w:rPr>
        <w:t>结构与细胞类型和批次效应有关，且掩盖了短时间作用</w:t>
      </w:r>
      <w:r>
        <w:rPr>
          <w:rFonts w:ascii="宋体" w:hint="eastAsia"/>
          <w:sz w:val="24"/>
        </w:rPr>
        <w:t>时</w:t>
      </w:r>
      <w:r>
        <w:rPr>
          <w:rFonts w:ascii="宋体"/>
          <w:sz w:val="24"/>
        </w:rPr>
        <w:t>的</w:t>
      </w:r>
      <w:r>
        <w:rPr>
          <w:rFonts w:ascii="宋体" w:hint="eastAsia"/>
          <w:sz w:val="24"/>
        </w:rPr>
        <w:t>较微小</w:t>
      </w:r>
      <w:r>
        <w:rPr>
          <w:rFonts w:ascii="宋体"/>
          <w:sz w:val="24"/>
        </w:rPr>
        <w:t>信号；（</w:t>
      </w:r>
      <w:r>
        <w:rPr>
          <w:rFonts w:ascii="宋体" w:hint="eastAsia"/>
          <w:sz w:val="24"/>
        </w:rPr>
        <w:t>2</w:t>
      </w:r>
      <w:r>
        <w:rPr>
          <w:rFonts w:ascii="宋体"/>
          <w:sz w:val="24"/>
        </w:rPr>
        <w:t>）</w:t>
      </w:r>
      <w:r>
        <w:rPr>
          <w:rFonts w:ascii="宋体" w:hint="eastAsia"/>
          <w:sz w:val="24"/>
        </w:rPr>
        <w:t>传统</w:t>
      </w:r>
      <w:r>
        <w:rPr>
          <w:rFonts w:ascii="宋体"/>
          <w:sz w:val="24"/>
        </w:rPr>
        <w:t>的</w:t>
      </w:r>
      <w:r>
        <w:rPr>
          <w:rFonts w:ascii="宋体" w:hint="eastAsia"/>
          <w:sz w:val="24"/>
        </w:rPr>
        <w:t>分层</w:t>
      </w:r>
      <w:r>
        <w:rPr>
          <w:rFonts w:ascii="宋体"/>
          <w:sz w:val="24"/>
        </w:rPr>
        <w:t>聚类方法</w:t>
      </w:r>
      <w:r>
        <w:rPr>
          <w:rFonts w:ascii="宋体" w:hint="eastAsia"/>
          <w:sz w:val="24"/>
        </w:rPr>
        <w:t>要求</w:t>
      </w:r>
      <w:r>
        <w:rPr>
          <w:rFonts w:ascii="宋体"/>
          <w:sz w:val="24"/>
        </w:rPr>
        <w:t>在同一微阵列平台上生成所有的配置文件，具有一定的局限性；（</w:t>
      </w:r>
      <w:r>
        <w:rPr>
          <w:rFonts w:ascii="宋体" w:hint="eastAsia"/>
          <w:sz w:val="24"/>
        </w:rPr>
        <w:t>3</w:t>
      </w:r>
      <w:r>
        <w:rPr>
          <w:rFonts w:ascii="宋体"/>
          <w:sz w:val="24"/>
        </w:rPr>
        <w:t>）</w:t>
      </w:r>
      <w:r>
        <w:rPr>
          <w:rFonts w:ascii="宋体" w:hint="eastAsia"/>
          <w:sz w:val="24"/>
        </w:rPr>
        <w:t>传统</w:t>
      </w:r>
      <w:r>
        <w:rPr>
          <w:rFonts w:ascii="宋体"/>
          <w:sz w:val="24"/>
        </w:rPr>
        <w:t>的分层聚类方法并不能检测细胞</w:t>
      </w:r>
      <w:r>
        <w:rPr>
          <w:rFonts w:ascii="宋体" w:hint="eastAsia"/>
          <w:sz w:val="24"/>
        </w:rPr>
        <w:t>在</w:t>
      </w:r>
      <w:r>
        <w:rPr>
          <w:rFonts w:ascii="宋体"/>
          <w:sz w:val="24"/>
        </w:rPr>
        <w:t>某一给定</w:t>
      </w:r>
      <w:r>
        <w:rPr>
          <w:rFonts w:ascii="宋体" w:hint="eastAsia"/>
          <w:sz w:val="24"/>
        </w:rPr>
        <w:t>扰动</w:t>
      </w:r>
      <w:r>
        <w:rPr>
          <w:rFonts w:ascii="宋体"/>
          <w:sz w:val="24"/>
        </w:rPr>
        <w:t>下</w:t>
      </w:r>
      <w:r>
        <w:rPr>
          <w:rFonts w:ascii="宋体" w:hint="eastAsia"/>
          <w:sz w:val="24"/>
        </w:rPr>
        <w:t>表达</w:t>
      </w:r>
      <w:r>
        <w:rPr>
          <w:rFonts w:ascii="宋体"/>
          <w:sz w:val="24"/>
        </w:rPr>
        <w:t>的多种成分</w:t>
      </w:r>
      <w:r>
        <w:rPr>
          <w:rFonts w:ascii="宋体" w:hint="eastAsia"/>
          <w:sz w:val="24"/>
        </w:rPr>
        <w:t>。</w:t>
      </w:r>
      <w:r>
        <w:rPr>
          <w:rFonts w:ascii="宋体"/>
          <w:sz w:val="24"/>
        </w:rPr>
        <w:t>针对</w:t>
      </w:r>
      <w:r>
        <w:rPr>
          <w:rFonts w:ascii="宋体" w:hint="eastAsia"/>
          <w:sz w:val="24"/>
        </w:rPr>
        <w:t>以上</w:t>
      </w:r>
      <w:r>
        <w:rPr>
          <w:rFonts w:ascii="宋体"/>
          <w:sz w:val="24"/>
        </w:rPr>
        <w:t>问题，Justin Lamb等人</w:t>
      </w:r>
      <w:r>
        <w:rPr>
          <w:rFonts w:ascii="宋体" w:hint="eastAsia"/>
          <w:sz w:val="24"/>
        </w:rPr>
        <w:t>采用了</w:t>
      </w:r>
      <w:r>
        <w:rPr>
          <w:rFonts w:ascii="宋体"/>
          <w:sz w:val="24"/>
        </w:rPr>
        <w:t>基于</w:t>
      </w:r>
      <w:r>
        <w:rPr>
          <w:rFonts w:ascii="宋体" w:hint="eastAsia"/>
          <w:sz w:val="24"/>
        </w:rPr>
        <w:t>Kolmogorov</w:t>
      </w:r>
      <w:r>
        <w:rPr>
          <w:rFonts w:ascii="宋体"/>
          <w:sz w:val="24"/>
        </w:rPr>
        <w:t>-Smirnov统计的非参数、基于</w:t>
      </w:r>
      <w:r>
        <w:rPr>
          <w:rFonts w:ascii="宋体" w:hint="eastAsia"/>
          <w:sz w:val="24"/>
        </w:rPr>
        <w:t>排序</w:t>
      </w:r>
      <w:r>
        <w:rPr>
          <w:rFonts w:ascii="宋体"/>
          <w:sz w:val="24"/>
        </w:rPr>
        <w:t>的模式匹配策略并利用GSEA方法进行形式化。</w:t>
      </w:r>
    </w:p>
    <w:p w14:paraId="5635EBD1" w14:textId="77777777" w:rsidR="005E208D" w:rsidRDefault="00B56817" w:rsidP="00BA22DE">
      <w:pPr>
        <w:ind w:firstLineChars="200" w:firstLine="532"/>
        <w:rPr>
          <w:rFonts w:ascii="宋体"/>
          <w:sz w:val="24"/>
        </w:rPr>
      </w:pPr>
      <w:r>
        <w:rPr>
          <w:rFonts w:ascii="宋体"/>
          <w:sz w:val="24"/>
        </w:rPr>
        <w:t>CMAP</w:t>
      </w:r>
      <w:r>
        <w:rPr>
          <w:rFonts w:ascii="宋体" w:hint="eastAsia"/>
          <w:sz w:val="24"/>
        </w:rPr>
        <w:t>数据</w:t>
      </w:r>
      <w:r>
        <w:rPr>
          <w:rFonts w:ascii="宋体"/>
          <w:sz w:val="24"/>
        </w:rPr>
        <w:t>集中</w:t>
      </w:r>
      <w:r w:rsidR="00632497">
        <w:rPr>
          <w:rFonts w:ascii="宋体" w:hint="eastAsia"/>
          <w:sz w:val="24"/>
        </w:rPr>
        <w:t>基因根据</w:t>
      </w:r>
      <w:r w:rsidR="00632497">
        <w:rPr>
          <w:rFonts w:ascii="宋体"/>
          <w:sz w:val="24"/>
        </w:rPr>
        <w:t>它们相对于对照组的差异表达程度进行排序</w:t>
      </w:r>
      <w:r w:rsidR="00632497">
        <w:rPr>
          <w:rFonts w:ascii="宋体" w:hint="eastAsia"/>
          <w:sz w:val="24"/>
        </w:rPr>
        <w:t>产生若干</w:t>
      </w:r>
      <w:r w:rsidR="00632497">
        <w:rPr>
          <w:rFonts w:ascii="宋体"/>
          <w:sz w:val="24"/>
        </w:rPr>
        <w:t>个排序列表，</w:t>
      </w:r>
      <w:r w:rsidR="00632497">
        <w:rPr>
          <w:rFonts w:ascii="宋体" w:hint="eastAsia"/>
          <w:sz w:val="24"/>
        </w:rPr>
        <w:t>需要</w:t>
      </w:r>
      <w:r w:rsidR="00632497">
        <w:rPr>
          <w:rFonts w:ascii="宋体"/>
          <w:sz w:val="24"/>
        </w:rPr>
        <w:t>进行查询的标签则与这些排序列表进行比对</w:t>
      </w:r>
      <w:r w:rsidR="00EE188D">
        <w:rPr>
          <w:rFonts w:ascii="宋体" w:hint="eastAsia"/>
          <w:sz w:val="24"/>
        </w:rPr>
        <w:t>，</w:t>
      </w:r>
      <w:r w:rsidR="00EE188D" w:rsidRPr="00EE188D">
        <w:rPr>
          <w:rFonts w:ascii="宋体" w:hint="eastAsia"/>
          <w:sz w:val="24"/>
        </w:rPr>
        <w:t>根据上调基因、下调基因在排序列表中的分布情况可以将查询标签与参考数据库中的标签的关系分为正相关、负相关、无关三种，</w:t>
      </w:r>
      <w:r w:rsidR="00EE188D">
        <w:rPr>
          <w:rFonts w:ascii="宋体" w:hint="eastAsia"/>
          <w:sz w:val="24"/>
        </w:rPr>
        <w:t>如</w:t>
      </w:r>
      <w:r w:rsidR="00EE188D">
        <w:rPr>
          <w:rFonts w:ascii="宋体"/>
          <w:sz w:val="24"/>
        </w:rPr>
        <w:t>图</w:t>
      </w:r>
      <w:r w:rsidR="00EE188D">
        <w:rPr>
          <w:rFonts w:ascii="宋体" w:hint="eastAsia"/>
          <w:sz w:val="24"/>
        </w:rPr>
        <w:t>3-4所示</w:t>
      </w:r>
      <w:r w:rsidR="00EE188D">
        <w:rPr>
          <w:rFonts w:ascii="宋体"/>
          <w:sz w:val="24"/>
        </w:rPr>
        <w:t>，</w:t>
      </w:r>
      <w:r w:rsidR="00EE188D">
        <w:rPr>
          <w:rFonts w:ascii="宋体" w:hint="eastAsia"/>
          <w:sz w:val="24"/>
        </w:rPr>
        <w:t>比对</w:t>
      </w:r>
      <w:r w:rsidR="00EE188D">
        <w:rPr>
          <w:rFonts w:ascii="宋体"/>
          <w:sz w:val="24"/>
        </w:rPr>
        <w:t>后可以</w:t>
      </w:r>
      <w:r w:rsidR="00EE188D">
        <w:rPr>
          <w:rFonts w:ascii="宋体" w:hint="eastAsia"/>
          <w:sz w:val="24"/>
        </w:rPr>
        <w:t>得到查询</w:t>
      </w:r>
      <w:r w:rsidR="00EE188D">
        <w:rPr>
          <w:rFonts w:ascii="宋体"/>
          <w:sz w:val="24"/>
        </w:rPr>
        <w:t>标签与每个参考标签的一个相似性</w:t>
      </w:r>
      <w:r w:rsidR="00EE188D">
        <w:rPr>
          <w:rFonts w:ascii="宋体" w:hint="eastAsia"/>
          <w:sz w:val="24"/>
        </w:rPr>
        <w:t>分数</w:t>
      </w:r>
      <w:r w:rsidR="00EE188D">
        <w:rPr>
          <w:rFonts w:ascii="宋体"/>
          <w:sz w:val="24"/>
        </w:rPr>
        <w:t>（</w:t>
      </w:r>
      <w:r w:rsidR="00EE188D">
        <w:rPr>
          <w:rFonts w:ascii="宋体" w:hint="eastAsia"/>
          <w:sz w:val="24"/>
        </w:rPr>
        <w:t>connectivity</w:t>
      </w:r>
      <w:r w:rsidR="00EE188D">
        <w:rPr>
          <w:rFonts w:ascii="宋体"/>
          <w:sz w:val="24"/>
        </w:rPr>
        <w:t xml:space="preserve"> score）</w:t>
      </w:r>
      <w:r w:rsidR="00632497">
        <w:rPr>
          <w:rFonts w:ascii="宋体"/>
          <w:sz w:val="24"/>
        </w:rPr>
        <w:t>，</w:t>
      </w:r>
      <w:r w:rsidR="00EE188D">
        <w:rPr>
          <w:rFonts w:ascii="宋体" w:hint="eastAsia"/>
          <w:sz w:val="24"/>
        </w:rPr>
        <w:t>相似性</w:t>
      </w:r>
      <w:r w:rsidR="00EE188D">
        <w:rPr>
          <w:rFonts w:ascii="宋体"/>
          <w:sz w:val="24"/>
        </w:rPr>
        <w:t>分数的范围为</w:t>
      </w:r>
      <w:r w:rsidR="00EE188D">
        <w:rPr>
          <w:rFonts w:ascii="宋体" w:hint="eastAsia"/>
          <w:sz w:val="24"/>
        </w:rPr>
        <w:t>-1</w:t>
      </w:r>
      <w:r w:rsidR="00EE188D">
        <w:rPr>
          <w:rFonts w:ascii="宋体"/>
          <w:sz w:val="24"/>
        </w:rPr>
        <w:t>~1</w:t>
      </w:r>
      <w:r w:rsidR="00CA3270">
        <w:rPr>
          <w:rFonts w:ascii="宋体"/>
          <w:sz w:val="24"/>
        </w:rPr>
        <w:t>。</w:t>
      </w:r>
    </w:p>
    <w:p w14:paraId="6DA4969A" w14:textId="77777777" w:rsidR="00C15F8D" w:rsidRDefault="001D147B" w:rsidP="00C15F8D">
      <w:pPr>
        <w:ind w:firstLineChars="200" w:firstLine="472"/>
        <w:jc w:val="center"/>
        <w:rPr>
          <w:noProof/>
        </w:rPr>
      </w:pPr>
      <w:r w:rsidRPr="00356109">
        <w:rPr>
          <w:noProof/>
        </w:rPr>
        <w:drawing>
          <wp:inline distT="0" distB="0" distL="0" distR="0" wp14:anchorId="45CA57EF" wp14:editId="7E9C3A58">
            <wp:extent cx="5262880" cy="45085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2880" cy="4508500"/>
                    </a:xfrm>
                    <a:prstGeom prst="rect">
                      <a:avLst/>
                    </a:prstGeom>
                    <a:noFill/>
                    <a:ln>
                      <a:noFill/>
                    </a:ln>
                  </pic:spPr>
                </pic:pic>
              </a:graphicData>
            </a:graphic>
          </wp:inline>
        </w:drawing>
      </w:r>
    </w:p>
    <w:p w14:paraId="5E327E71" w14:textId="77777777" w:rsidR="00C15F8D" w:rsidRDefault="00C15F8D" w:rsidP="00C15F8D">
      <w:pPr>
        <w:jc w:val="center"/>
        <w:rPr>
          <w:rFonts w:ascii="宋体"/>
          <w:szCs w:val="21"/>
        </w:rPr>
      </w:pPr>
      <w:r w:rsidRPr="00C15F8D">
        <w:rPr>
          <w:rFonts w:ascii="宋体" w:hint="eastAsia"/>
          <w:szCs w:val="21"/>
        </w:rPr>
        <w:t>图3-4</w:t>
      </w:r>
      <w:r w:rsidRPr="00C15F8D">
        <w:rPr>
          <w:rFonts w:ascii="宋体" w:hint="eastAsia"/>
          <w:szCs w:val="21"/>
        </w:rPr>
        <w:tab/>
        <w:t>查询</w:t>
      </w:r>
      <w:r w:rsidRPr="00C15F8D">
        <w:rPr>
          <w:rFonts w:ascii="宋体"/>
          <w:szCs w:val="21"/>
        </w:rPr>
        <w:t>标签在参考</w:t>
      </w:r>
      <w:r w:rsidRPr="00C15F8D">
        <w:rPr>
          <w:rFonts w:ascii="宋体" w:hint="eastAsia"/>
          <w:szCs w:val="21"/>
        </w:rPr>
        <w:t>标签</w:t>
      </w:r>
      <w:r w:rsidRPr="00C15F8D">
        <w:rPr>
          <w:rFonts w:ascii="宋体"/>
          <w:szCs w:val="21"/>
        </w:rPr>
        <w:t>的</w:t>
      </w:r>
      <w:r w:rsidR="0057196D">
        <w:rPr>
          <w:rFonts w:ascii="宋体" w:hint="eastAsia"/>
          <w:szCs w:val="21"/>
        </w:rPr>
        <w:t>关系展示</w:t>
      </w:r>
      <w:r w:rsidR="001C0DB3">
        <w:rPr>
          <w:rFonts w:ascii="宋体" w:hint="eastAsia"/>
          <w:szCs w:val="21"/>
        </w:rPr>
        <w:t>*</w:t>
      </w:r>
    </w:p>
    <w:p w14:paraId="52298F7D" w14:textId="77777777" w:rsidR="0057196D" w:rsidRPr="00C15F8D" w:rsidRDefault="0057196D" w:rsidP="00C15F8D">
      <w:pPr>
        <w:jc w:val="center"/>
        <w:rPr>
          <w:rFonts w:ascii="宋体"/>
          <w:szCs w:val="21"/>
        </w:rPr>
      </w:pPr>
    </w:p>
    <w:p w14:paraId="1F729178" w14:textId="77777777" w:rsidR="005E208D" w:rsidRDefault="005E208D" w:rsidP="005E208D">
      <w:pPr>
        <w:rPr>
          <w:rFonts w:eastAsia="黑体"/>
          <w:sz w:val="24"/>
        </w:rPr>
      </w:pPr>
      <w:r w:rsidRPr="005E208D">
        <w:rPr>
          <w:rFonts w:eastAsia="黑体"/>
          <w:sz w:val="24"/>
        </w:rPr>
        <w:lastRenderedPageBreak/>
        <w:t>3.2.2</w:t>
      </w:r>
      <w:r w:rsidRPr="005E208D">
        <w:rPr>
          <w:rFonts w:eastAsia="黑体"/>
          <w:sz w:val="24"/>
        </w:rPr>
        <w:tab/>
      </w:r>
      <w:r w:rsidRPr="005E208D">
        <w:rPr>
          <w:rFonts w:eastAsia="黑体" w:hint="eastAsia"/>
          <w:sz w:val="24"/>
        </w:rPr>
        <w:t>算法</w:t>
      </w:r>
      <w:r w:rsidRPr="005E208D">
        <w:rPr>
          <w:rFonts w:eastAsia="黑体"/>
          <w:sz w:val="24"/>
        </w:rPr>
        <w:t>原理</w:t>
      </w:r>
    </w:p>
    <w:p w14:paraId="09436105" w14:textId="77777777" w:rsidR="002A35C5" w:rsidRDefault="008E3185" w:rsidP="00677ABB">
      <w:pPr>
        <w:ind w:firstLineChars="200" w:firstLine="532"/>
        <w:rPr>
          <w:rFonts w:ascii="宋体"/>
          <w:sz w:val="24"/>
        </w:rPr>
      </w:pPr>
      <w:r>
        <w:rPr>
          <w:rFonts w:ascii="宋体" w:hint="eastAsia"/>
          <w:sz w:val="24"/>
        </w:rPr>
        <w:t>如前文</w:t>
      </w:r>
      <w:r>
        <w:rPr>
          <w:rFonts w:ascii="宋体"/>
          <w:sz w:val="24"/>
        </w:rPr>
        <w:t>所说，在利用CMAP平台进行分析时，以查询</w:t>
      </w:r>
      <w:r>
        <w:rPr>
          <w:rFonts w:ascii="宋体" w:hint="eastAsia"/>
          <w:sz w:val="24"/>
        </w:rPr>
        <w:t>标签作为输入</w:t>
      </w:r>
      <w:r>
        <w:rPr>
          <w:rFonts w:ascii="宋体"/>
          <w:sz w:val="24"/>
        </w:rPr>
        <w:t>，评估</w:t>
      </w:r>
      <w:r>
        <w:rPr>
          <w:rFonts w:ascii="宋体" w:hint="eastAsia"/>
          <w:sz w:val="24"/>
        </w:rPr>
        <w:t>其与</w:t>
      </w:r>
      <w:r>
        <w:rPr>
          <w:rFonts w:ascii="宋体"/>
          <w:sz w:val="24"/>
        </w:rPr>
        <w:t>数据集中每个参考表达谱的相似性</w:t>
      </w:r>
      <w:r>
        <w:rPr>
          <w:rFonts w:ascii="宋体" w:hint="eastAsia"/>
          <w:sz w:val="24"/>
        </w:rPr>
        <w:t>，</w:t>
      </w:r>
      <w:r>
        <w:rPr>
          <w:rFonts w:ascii="宋体"/>
          <w:sz w:val="24"/>
        </w:rPr>
        <w:t>需要注意的是，对于输入查询q会</w:t>
      </w:r>
      <w:r>
        <w:rPr>
          <w:rFonts w:ascii="宋体" w:hint="eastAsia"/>
          <w:sz w:val="24"/>
        </w:rPr>
        <w:t>按</w:t>
      </w:r>
      <w:r>
        <w:rPr>
          <w:rFonts w:ascii="宋体"/>
          <w:sz w:val="24"/>
        </w:rPr>
        <w:t>照上调基因、下调基因将其分为互斥的两组（</w:t>
      </w:r>
      <w:r>
        <w:rPr>
          <w:rFonts w:ascii="宋体" w:hint="eastAsia"/>
          <w:sz w:val="24"/>
        </w:rPr>
        <w:t>q</w:t>
      </w:r>
      <w:r w:rsidRPr="008E3185">
        <w:rPr>
          <w:rFonts w:ascii="宋体" w:hint="eastAsia"/>
          <w:sz w:val="24"/>
          <w:vertAlign w:val="subscript"/>
        </w:rPr>
        <w:t>up</w:t>
      </w:r>
      <w:r>
        <w:rPr>
          <w:rFonts w:ascii="宋体"/>
          <w:sz w:val="24"/>
        </w:rPr>
        <w:t>，q</w:t>
      </w:r>
      <w:r w:rsidRPr="008E3185">
        <w:rPr>
          <w:rFonts w:ascii="宋体"/>
          <w:sz w:val="24"/>
          <w:vertAlign w:val="subscript"/>
        </w:rPr>
        <w:t>down</w:t>
      </w:r>
      <w:r>
        <w:rPr>
          <w:rFonts w:ascii="宋体"/>
          <w:sz w:val="24"/>
        </w:rPr>
        <w:t>）</w:t>
      </w:r>
      <w:r>
        <w:rPr>
          <w:rFonts w:ascii="宋体" w:hint="eastAsia"/>
          <w:sz w:val="24"/>
        </w:rPr>
        <w:t>。</w:t>
      </w:r>
      <w:r>
        <w:rPr>
          <w:rFonts w:ascii="宋体"/>
          <w:sz w:val="24"/>
        </w:rPr>
        <w:t>具体</w:t>
      </w:r>
      <w:r>
        <w:rPr>
          <w:rFonts w:ascii="宋体" w:hint="eastAsia"/>
          <w:sz w:val="24"/>
        </w:rPr>
        <w:t>的</w:t>
      </w:r>
      <w:r>
        <w:rPr>
          <w:rFonts w:ascii="宋体"/>
          <w:sz w:val="24"/>
        </w:rPr>
        <w:t>过程有以下四</w:t>
      </w:r>
      <w:r>
        <w:rPr>
          <w:rFonts w:ascii="宋体" w:hint="eastAsia"/>
          <w:sz w:val="24"/>
        </w:rPr>
        <w:t>步</w:t>
      </w:r>
      <w:r>
        <w:rPr>
          <w:rFonts w:ascii="宋体"/>
          <w:sz w:val="24"/>
        </w:rPr>
        <w:t>：</w:t>
      </w:r>
    </w:p>
    <w:p w14:paraId="78EDA7AC" w14:textId="77777777" w:rsidR="008E3185" w:rsidRDefault="008E3185" w:rsidP="008E3185">
      <w:pPr>
        <w:numPr>
          <w:ilvl w:val="0"/>
          <w:numId w:val="5"/>
        </w:numPr>
        <w:rPr>
          <w:rFonts w:ascii="宋体"/>
          <w:sz w:val="24"/>
        </w:rPr>
      </w:pPr>
      <w:r>
        <w:rPr>
          <w:rFonts w:ascii="宋体" w:hint="eastAsia"/>
          <w:sz w:val="24"/>
        </w:rPr>
        <w:t>计算</w:t>
      </w:r>
      <w:r>
        <w:rPr>
          <w:rFonts w:ascii="宋体"/>
          <w:sz w:val="24"/>
        </w:rPr>
        <w:t>相似度（</w:t>
      </w:r>
      <w:r>
        <w:rPr>
          <w:rFonts w:ascii="宋体" w:hint="eastAsia"/>
          <w:sz w:val="24"/>
        </w:rPr>
        <w:t>WTCS</w:t>
      </w:r>
      <w:r>
        <w:rPr>
          <w:rFonts w:ascii="宋体"/>
          <w:sz w:val="24"/>
        </w:rPr>
        <w:t>算法）</w:t>
      </w:r>
      <w:r>
        <w:rPr>
          <w:rFonts w:ascii="宋体" w:hint="eastAsia"/>
          <w:sz w:val="24"/>
        </w:rPr>
        <w:t>：</w:t>
      </w:r>
    </w:p>
    <w:p w14:paraId="50466DCA" w14:textId="33E35DAC" w:rsidR="008E3185" w:rsidRDefault="008E3185" w:rsidP="001D147B">
      <w:pPr>
        <w:ind w:firstLineChars="200" w:firstLine="532"/>
        <w:rPr>
          <w:rFonts w:ascii="宋体"/>
          <w:sz w:val="24"/>
        </w:rPr>
      </w:pPr>
      <w:r>
        <w:rPr>
          <w:rFonts w:ascii="宋体" w:hint="eastAsia"/>
          <w:sz w:val="24"/>
        </w:rPr>
        <w:t>WTCS</w:t>
      </w:r>
      <w:r>
        <w:rPr>
          <w:rFonts w:ascii="宋体"/>
          <w:sz w:val="24"/>
        </w:rPr>
        <w:t>算法是基于先前提到的Kolmogorov-Smirnov</w:t>
      </w:r>
      <w:r>
        <w:rPr>
          <w:rFonts w:ascii="宋体" w:hint="eastAsia"/>
          <w:sz w:val="24"/>
        </w:rPr>
        <w:t>富集统计（ES）的</w:t>
      </w:r>
      <w:r>
        <w:rPr>
          <w:rFonts w:ascii="宋体"/>
          <w:sz w:val="24"/>
        </w:rPr>
        <w:t>非参数性</w:t>
      </w:r>
      <w:r>
        <w:rPr>
          <w:rFonts w:ascii="宋体" w:hint="eastAsia"/>
          <w:sz w:val="24"/>
        </w:rPr>
        <w:t>相似性</w:t>
      </w:r>
      <w:r>
        <w:rPr>
          <w:rFonts w:ascii="宋体"/>
          <w:sz w:val="24"/>
        </w:rPr>
        <w:t>度量，</w:t>
      </w:r>
      <w:r>
        <w:rPr>
          <w:rFonts w:ascii="宋体" w:hint="eastAsia"/>
          <w:sz w:val="24"/>
        </w:rPr>
        <w:t>对于</w:t>
      </w:r>
      <w:r>
        <w:rPr>
          <w:rFonts w:ascii="宋体"/>
          <w:sz w:val="24"/>
        </w:rPr>
        <w:t>输入查询（</w:t>
      </w:r>
      <w:r w:rsidRPr="001D147B">
        <w:rPr>
          <w:rFonts w:ascii="宋体" w:hint="eastAsia"/>
          <w:sz w:val="24"/>
        </w:rPr>
        <w:t>q</w:t>
      </w:r>
      <w:r w:rsidRPr="004535EB">
        <w:rPr>
          <w:rFonts w:ascii="宋体" w:hint="eastAsia"/>
          <w:sz w:val="24"/>
          <w:vertAlign w:val="subscript"/>
        </w:rPr>
        <w:t>up</w:t>
      </w:r>
      <w:r w:rsidRPr="001D147B">
        <w:rPr>
          <w:rFonts w:ascii="宋体"/>
          <w:sz w:val="24"/>
        </w:rPr>
        <w:t>，q</w:t>
      </w:r>
      <w:r w:rsidRPr="004535EB">
        <w:rPr>
          <w:rFonts w:ascii="宋体"/>
          <w:sz w:val="24"/>
          <w:vertAlign w:val="subscript"/>
        </w:rPr>
        <w:t>down</w:t>
      </w:r>
      <w:r>
        <w:rPr>
          <w:rFonts w:ascii="宋体"/>
          <w:sz w:val="24"/>
        </w:rPr>
        <w:t>）</w:t>
      </w:r>
      <w:r>
        <w:rPr>
          <w:rFonts w:ascii="宋体" w:hint="eastAsia"/>
          <w:sz w:val="24"/>
        </w:rPr>
        <w:t>，</w:t>
      </w:r>
      <w:r w:rsidR="004535EB">
        <w:rPr>
          <w:rFonts w:ascii="宋体" w:hint="eastAsia"/>
          <w:sz w:val="24"/>
        </w:rPr>
        <w:t>按照如下计算方式</w:t>
      </w:r>
      <w:r w:rsidR="001D147B">
        <w:rPr>
          <w:rFonts w:ascii="宋体" w:hint="eastAsia"/>
          <w:sz w:val="24"/>
        </w:rPr>
        <w:t>计算</w:t>
      </w:r>
      <w:r w:rsidR="001D147B">
        <w:rPr>
          <w:rFonts w:ascii="宋体"/>
          <w:sz w:val="24"/>
        </w:rPr>
        <w:t>得到</w:t>
      </w:r>
      <w:r w:rsidR="004535EB">
        <w:rPr>
          <w:rFonts w:ascii="宋体" w:hint="eastAsia"/>
          <w:sz w:val="24"/>
        </w:rPr>
        <w:t>与某一参考标签的</w:t>
      </w:r>
      <w:r w:rsidR="001D147B">
        <w:rPr>
          <w:rFonts w:ascii="宋体"/>
          <w:sz w:val="24"/>
        </w:rPr>
        <w:t>相似性分数</w:t>
      </w:r>
      <w:r w:rsidR="001D147B" w:rsidRPr="001D147B">
        <w:rPr>
          <w:rFonts w:ascii="宋体" w:hint="eastAsia"/>
          <w:sz w:val="24"/>
        </w:rPr>
        <w:t>W</w:t>
      </w:r>
      <w:r w:rsidR="001D147B" w:rsidRPr="004535EB">
        <w:rPr>
          <w:rFonts w:ascii="宋体" w:hint="eastAsia"/>
          <w:sz w:val="24"/>
          <w:vertAlign w:val="subscript"/>
        </w:rPr>
        <w:t>q,r</w:t>
      </w:r>
      <w:r w:rsidR="001D147B">
        <w:rPr>
          <w:rFonts w:ascii="宋体"/>
          <w:sz w:val="24"/>
        </w:rPr>
        <w:t>：</w:t>
      </w:r>
    </w:p>
    <w:p w14:paraId="38EEC569" w14:textId="7DE82B6C" w:rsidR="001D147B" w:rsidRDefault="00BE24DC" w:rsidP="004535EB">
      <w:pPr>
        <w:ind w:left="420"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W</m:t>
            </m:r>
          </m:e>
          <m:sub>
            <m:r>
              <w:rPr>
                <w:rFonts w:ascii="Cambria Math" w:hAnsi="Cambria Math"/>
                <w:sz w:val="24"/>
              </w:rPr>
              <m:t>q,r</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ES</m:t>
                        </m:r>
                      </m:e>
                      <m:sub>
                        <m:r>
                          <w:rPr>
                            <w:rFonts w:ascii="Cambria Math" w:hAnsi="Cambria Math"/>
                            <w:sz w:val="24"/>
                          </w:rPr>
                          <m:t>up</m:t>
                        </m:r>
                      </m:sub>
                    </m:sSub>
                    <m:r>
                      <w:rPr>
                        <w:rFonts w:ascii="Cambria Math" w:hAnsi="Cambria Math"/>
                        <w:sz w:val="24"/>
                      </w:rPr>
                      <m:t>-</m:t>
                    </m:r>
                    <m:sSub>
                      <m:sSubPr>
                        <m:ctrlPr>
                          <w:rPr>
                            <w:rFonts w:ascii="Cambria Math" w:hAnsi="Cambria Math"/>
                            <w:i/>
                            <w:sz w:val="24"/>
                          </w:rPr>
                        </m:ctrlPr>
                      </m:sSubPr>
                      <m:e>
                        <m:r>
                          <w:rPr>
                            <w:rFonts w:ascii="Cambria Math" w:hAnsi="Cambria Math"/>
                            <w:sz w:val="24"/>
                          </w:rPr>
                          <m:t>ES</m:t>
                        </m:r>
                      </m:e>
                      <m:sub>
                        <m:r>
                          <w:rPr>
                            <w:rFonts w:ascii="Cambria Math" w:hAnsi="Cambria Math"/>
                            <w:sz w:val="24"/>
                          </w:rPr>
                          <m:t>down</m:t>
                        </m:r>
                      </m:sub>
                    </m:sSub>
                  </m:num>
                  <m:den>
                    <m:r>
                      <w:rPr>
                        <w:rFonts w:ascii="Cambria Math" w:hAnsi="Cambria Math"/>
                        <w:sz w:val="24"/>
                      </w:rPr>
                      <m:t>2</m:t>
                    </m:r>
                  </m:den>
                </m:f>
                <m:r>
                  <w:rPr>
                    <w:rFonts w:ascii="Cambria Math" w:hAnsi="Cambria Math"/>
                    <w:sz w:val="24"/>
                  </w:rPr>
                  <m:t>,if sgn(</m:t>
                </m:r>
                <m:sSub>
                  <m:sSubPr>
                    <m:ctrlPr>
                      <w:rPr>
                        <w:rFonts w:ascii="Cambria Math" w:hAnsi="Cambria Math"/>
                        <w:i/>
                        <w:sz w:val="24"/>
                      </w:rPr>
                    </m:ctrlPr>
                  </m:sSubPr>
                  <m:e>
                    <m:r>
                      <w:rPr>
                        <w:rFonts w:ascii="Cambria Math" w:hAnsi="Cambria Math"/>
                        <w:sz w:val="24"/>
                      </w:rPr>
                      <m:t>ES</m:t>
                    </m:r>
                  </m:e>
                  <m:sub>
                    <m:r>
                      <w:rPr>
                        <w:rFonts w:ascii="Cambria Math" w:hAnsi="Cambria Math"/>
                        <w:sz w:val="24"/>
                      </w:rPr>
                      <m:t>up</m:t>
                    </m:r>
                  </m:sub>
                </m:sSub>
                <m:r>
                  <w:rPr>
                    <w:rFonts w:ascii="Cambria Math" w:hAnsi="Cambria Math"/>
                    <w:sz w:val="24"/>
                  </w:rPr>
                  <m:t>)≠sgn(</m:t>
                </m:r>
                <m:sSub>
                  <m:sSubPr>
                    <m:ctrlPr>
                      <w:rPr>
                        <w:rFonts w:ascii="Cambria Math" w:hAnsi="Cambria Math"/>
                        <w:i/>
                        <w:sz w:val="24"/>
                      </w:rPr>
                    </m:ctrlPr>
                  </m:sSubPr>
                  <m:e>
                    <m:r>
                      <w:rPr>
                        <w:rFonts w:ascii="Cambria Math" w:hAnsi="Cambria Math"/>
                        <w:sz w:val="24"/>
                      </w:rPr>
                      <m:t>ES</m:t>
                    </m:r>
                  </m:e>
                  <m:sub>
                    <m:r>
                      <w:rPr>
                        <w:rFonts w:ascii="Cambria Math" w:hAnsi="Cambria Math"/>
                        <w:sz w:val="24"/>
                      </w:rPr>
                      <m:t>down</m:t>
                    </m:r>
                  </m:sub>
                </m:sSub>
                <m:r>
                  <w:rPr>
                    <w:rFonts w:ascii="Cambria Math" w:hAnsi="Cambria Math"/>
                    <w:sz w:val="24"/>
                  </w:rPr>
                  <m:t xml:space="preserve">)  </m:t>
                </m:r>
              </m:e>
              <m:e>
                <m:r>
                  <w:rPr>
                    <w:rFonts w:ascii="Cambria Math" w:hAnsi="Cambria Math"/>
                    <w:sz w:val="24"/>
                  </w:rPr>
                  <m:t xml:space="preserve">0,          othersiwe                </m:t>
                </m:r>
              </m:e>
            </m:eqArr>
          </m:e>
        </m:d>
      </m:oMath>
      <w:r w:rsidR="004535EB">
        <w:rPr>
          <w:rFonts w:ascii="宋体"/>
          <w:sz w:val="24"/>
        </w:rPr>
        <w:t xml:space="preserve">        (3.1)</w:t>
      </w:r>
    </w:p>
    <w:p w14:paraId="4ED6D33B" w14:textId="37A18138" w:rsidR="004535EB" w:rsidRDefault="004535EB" w:rsidP="00E17F3A">
      <w:pPr>
        <w:ind w:firstLineChars="200" w:firstLine="532"/>
        <w:rPr>
          <w:rFonts w:ascii="宋体"/>
          <w:sz w:val="24"/>
        </w:rPr>
      </w:pPr>
      <w:r>
        <w:rPr>
          <w:rFonts w:ascii="宋体" w:hint="eastAsia"/>
          <w:sz w:val="24"/>
        </w:rPr>
        <w:t>其中，</w:t>
      </w:r>
      <w:r w:rsidRPr="004535EB">
        <w:rPr>
          <w:rFonts w:ascii="宋体" w:hint="eastAsia"/>
          <w:sz w:val="24"/>
        </w:rPr>
        <w:t>ES</w:t>
      </w:r>
      <w:r w:rsidRPr="002537F4">
        <w:rPr>
          <w:rFonts w:ascii="宋体" w:hint="eastAsia"/>
          <w:sz w:val="24"/>
          <w:vertAlign w:val="subscript"/>
        </w:rPr>
        <w:t>up</w:t>
      </w:r>
      <w:r w:rsidRPr="004535EB">
        <w:rPr>
          <w:rFonts w:ascii="宋体" w:hint="eastAsia"/>
          <w:sz w:val="24"/>
        </w:rPr>
        <w:t>、ES</w:t>
      </w:r>
      <w:r w:rsidRPr="002537F4">
        <w:rPr>
          <w:rFonts w:ascii="宋体" w:hint="eastAsia"/>
          <w:sz w:val="24"/>
          <w:vertAlign w:val="subscript"/>
        </w:rPr>
        <w:t>down</w:t>
      </w:r>
      <w:r w:rsidRPr="004535EB">
        <w:rPr>
          <w:rFonts w:ascii="宋体" w:hint="eastAsia"/>
          <w:sz w:val="24"/>
        </w:rPr>
        <w:t>分别是</w:t>
      </w:r>
      <w:r w:rsidR="00D922F2" w:rsidRPr="001D147B">
        <w:rPr>
          <w:rFonts w:ascii="宋体" w:hint="eastAsia"/>
          <w:sz w:val="24"/>
        </w:rPr>
        <w:t>q</w:t>
      </w:r>
      <w:r w:rsidR="00D922F2" w:rsidRPr="005B3F78">
        <w:rPr>
          <w:rFonts w:ascii="宋体" w:hint="eastAsia"/>
          <w:sz w:val="24"/>
          <w:vertAlign w:val="subscript"/>
        </w:rPr>
        <w:t>up</w:t>
      </w:r>
      <w:r w:rsidR="00D922F2">
        <w:rPr>
          <w:rFonts w:ascii="宋体" w:hint="eastAsia"/>
          <w:sz w:val="24"/>
        </w:rPr>
        <w:t>、</w:t>
      </w:r>
      <w:r w:rsidR="00D922F2" w:rsidRPr="001D147B">
        <w:rPr>
          <w:rFonts w:ascii="宋体"/>
          <w:sz w:val="24"/>
        </w:rPr>
        <w:t>q</w:t>
      </w:r>
      <w:r w:rsidR="00D922F2" w:rsidRPr="002537F4">
        <w:rPr>
          <w:rFonts w:ascii="宋体"/>
          <w:sz w:val="24"/>
          <w:vertAlign w:val="subscript"/>
        </w:rPr>
        <w:t>down</w:t>
      </w:r>
      <w:r w:rsidRPr="004535EB">
        <w:rPr>
          <w:rFonts w:ascii="宋体" w:hint="eastAsia"/>
          <w:sz w:val="24"/>
        </w:rPr>
        <w:t>在</w:t>
      </w:r>
      <w:r>
        <w:rPr>
          <w:rFonts w:ascii="宋体" w:hint="eastAsia"/>
          <w:sz w:val="24"/>
        </w:rPr>
        <w:t>参考标签</w:t>
      </w:r>
      <w:r w:rsidRPr="004535EB">
        <w:rPr>
          <w:rFonts w:ascii="宋体" w:hint="eastAsia"/>
          <w:sz w:val="24"/>
        </w:rPr>
        <w:t>下的富集</w:t>
      </w:r>
      <w:r>
        <w:rPr>
          <w:rFonts w:ascii="宋体" w:hint="eastAsia"/>
          <w:sz w:val="24"/>
        </w:rPr>
        <w:t>分数</w:t>
      </w:r>
      <w:r w:rsidR="00D922F2">
        <w:rPr>
          <w:rFonts w:ascii="宋体" w:hint="eastAsia"/>
          <w:sz w:val="24"/>
        </w:rPr>
        <w:t>。</w:t>
      </w:r>
    </w:p>
    <w:p w14:paraId="3B181D9E" w14:textId="41C2E395" w:rsidR="008E3185" w:rsidRDefault="008E3185" w:rsidP="008E3185">
      <w:pPr>
        <w:numPr>
          <w:ilvl w:val="0"/>
          <w:numId w:val="5"/>
        </w:numPr>
        <w:rPr>
          <w:rFonts w:ascii="宋体"/>
          <w:sz w:val="24"/>
        </w:rPr>
      </w:pPr>
      <w:r>
        <w:rPr>
          <w:rFonts w:ascii="宋体" w:hint="eastAsia"/>
          <w:sz w:val="24"/>
        </w:rPr>
        <w:t>标准化：</w:t>
      </w:r>
    </w:p>
    <w:p w14:paraId="6CA1A4AA" w14:textId="2485C04C" w:rsidR="00E17F3A" w:rsidRDefault="00E17F3A" w:rsidP="00E17F3A">
      <w:pPr>
        <w:ind w:firstLineChars="200" w:firstLine="532"/>
        <w:rPr>
          <w:rFonts w:ascii="宋体"/>
          <w:sz w:val="24"/>
        </w:rPr>
      </w:pPr>
      <w:r w:rsidRPr="00E17F3A">
        <w:rPr>
          <w:rFonts w:ascii="宋体" w:hint="eastAsia"/>
          <w:sz w:val="24"/>
        </w:rPr>
        <w:t>考虑到</w:t>
      </w:r>
      <w:r>
        <w:rPr>
          <w:rFonts w:ascii="宋体" w:hint="eastAsia"/>
          <w:sz w:val="24"/>
        </w:rPr>
        <w:t>相似</w:t>
      </w:r>
      <w:r w:rsidRPr="00E17F3A">
        <w:rPr>
          <w:rFonts w:ascii="宋体" w:hint="eastAsia"/>
          <w:sz w:val="24"/>
        </w:rPr>
        <w:t>性在</w:t>
      </w:r>
      <w:r>
        <w:rPr>
          <w:rFonts w:ascii="宋体" w:hint="eastAsia"/>
          <w:sz w:val="24"/>
        </w:rPr>
        <w:t>不同的</w:t>
      </w:r>
      <w:r w:rsidRPr="00E17F3A">
        <w:rPr>
          <w:rFonts w:ascii="宋体" w:hint="eastAsia"/>
          <w:sz w:val="24"/>
        </w:rPr>
        <w:t>细胞类型(c)</w:t>
      </w:r>
      <w:r>
        <w:rPr>
          <w:rFonts w:ascii="宋体" w:hint="eastAsia"/>
          <w:sz w:val="24"/>
        </w:rPr>
        <w:t>以及扰动</w:t>
      </w:r>
      <w:r w:rsidRPr="00E17F3A">
        <w:rPr>
          <w:rFonts w:ascii="宋体" w:hint="eastAsia"/>
          <w:sz w:val="24"/>
        </w:rPr>
        <w:t>类型(t)之间可能发生的全局差异，为比较</w:t>
      </w:r>
      <w:r>
        <w:rPr>
          <w:rFonts w:ascii="宋体" w:hint="eastAsia"/>
          <w:sz w:val="24"/>
        </w:rPr>
        <w:t>查询标签在</w:t>
      </w:r>
      <w:r w:rsidRPr="00E17F3A">
        <w:rPr>
          <w:rFonts w:ascii="宋体" w:hint="eastAsia"/>
          <w:sz w:val="24"/>
        </w:rPr>
        <w:t>不同细胞类型和</w:t>
      </w:r>
      <w:r>
        <w:rPr>
          <w:rFonts w:ascii="宋体" w:hint="eastAsia"/>
          <w:sz w:val="24"/>
        </w:rPr>
        <w:t>扰动</w:t>
      </w:r>
      <w:r w:rsidRPr="00E17F3A">
        <w:rPr>
          <w:rFonts w:ascii="宋体" w:hint="eastAsia"/>
          <w:sz w:val="24"/>
        </w:rPr>
        <w:t>类型</w:t>
      </w:r>
      <w:r>
        <w:rPr>
          <w:rFonts w:ascii="宋体" w:hint="eastAsia"/>
          <w:sz w:val="24"/>
        </w:rPr>
        <w:t>下</w:t>
      </w:r>
      <w:r w:rsidRPr="00E17F3A">
        <w:rPr>
          <w:rFonts w:ascii="宋体" w:hint="eastAsia"/>
          <w:sz w:val="24"/>
        </w:rPr>
        <w:t>的</w:t>
      </w:r>
      <w:r>
        <w:rPr>
          <w:rFonts w:ascii="宋体" w:hint="eastAsia"/>
          <w:sz w:val="24"/>
        </w:rPr>
        <w:t>相似</w:t>
      </w:r>
      <w:r w:rsidRPr="00E17F3A">
        <w:rPr>
          <w:rFonts w:ascii="宋体" w:hint="eastAsia"/>
          <w:sz w:val="24"/>
        </w:rPr>
        <w:t>性，将上一步得到的</w:t>
      </w:r>
      <w:r>
        <w:rPr>
          <w:rFonts w:ascii="宋体" w:hint="eastAsia"/>
          <w:sz w:val="24"/>
        </w:rPr>
        <w:t>相似</w:t>
      </w:r>
      <w:r w:rsidRPr="00E17F3A">
        <w:rPr>
          <w:rFonts w:ascii="宋体" w:hint="eastAsia"/>
          <w:sz w:val="24"/>
        </w:rPr>
        <w:t>性分数标准化</w:t>
      </w:r>
      <w:r>
        <w:rPr>
          <w:rFonts w:ascii="宋体" w:hint="eastAsia"/>
          <w:sz w:val="24"/>
        </w:rPr>
        <w:t>，具体计算方式如下：</w:t>
      </w:r>
    </w:p>
    <w:p w14:paraId="3A2EE8FE" w14:textId="6172E8C9" w:rsidR="00791F58" w:rsidRDefault="00BE24DC" w:rsidP="00791F58">
      <w:pPr>
        <w:ind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NCS</m:t>
            </m:r>
          </m:e>
          <m:sub>
            <m:r>
              <w:rPr>
                <w:rFonts w:ascii="Cambria Math" w:hAnsi="Cambria Math"/>
                <w:sz w:val="24"/>
              </w:rPr>
              <m:t>c,t</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μ</m:t>
                    </m:r>
                  </m:e>
                  <m:sub>
                    <m:r>
                      <w:rPr>
                        <w:rFonts w:ascii="Cambria Math" w:hAnsi="Cambria Math"/>
                        <w:sz w:val="24"/>
                      </w:rPr>
                      <m:t>c,t</m:t>
                    </m:r>
                  </m:sub>
                  <m:sup>
                    <m:r>
                      <w:rPr>
                        <w:rFonts w:ascii="Cambria Math" w:hAnsi="Cambria Math"/>
                        <w:sz w:val="24"/>
                      </w:rPr>
                      <m:t>+</m:t>
                    </m:r>
                  </m:sup>
                </m:sSubSup>
                <m:r>
                  <w:rPr>
                    <w:rFonts w:ascii="Cambria Math" w:hAnsi="Cambria Math"/>
                    <w:sz w:val="24"/>
                  </w:rPr>
                  <m:t>,  if sgn(</m:t>
                </m:r>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)&gt;0</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c,t</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μ</m:t>
                    </m:r>
                  </m:e>
                  <m:sub>
                    <m:r>
                      <w:rPr>
                        <w:rFonts w:ascii="Cambria Math" w:hAnsi="Cambria Math"/>
                        <w:sz w:val="24"/>
                      </w:rPr>
                      <m:t>c,t</m:t>
                    </m:r>
                  </m:sub>
                  <m:sup>
                    <m:r>
                      <w:rPr>
                        <w:rFonts w:ascii="Cambria Math" w:hAnsi="Cambria Math"/>
                        <w:sz w:val="24"/>
                      </w:rPr>
                      <m:t>-</m:t>
                    </m:r>
                  </m:sup>
                </m:sSubSup>
                <m:r>
                  <w:rPr>
                    <w:rFonts w:ascii="Cambria Math" w:hAnsi="Cambria Math"/>
                    <w:sz w:val="24"/>
                  </w:rPr>
                  <m:t xml:space="preserve">,  otherwise     </m:t>
                </m:r>
              </m:e>
            </m:eqArr>
          </m:e>
        </m:d>
      </m:oMath>
      <w:r w:rsidR="00791F58">
        <w:rPr>
          <w:rFonts w:ascii="宋体" w:hint="eastAsia"/>
          <w:sz w:val="24"/>
        </w:rPr>
        <w:t xml:space="preserve"> </w:t>
      </w:r>
      <w:r w:rsidR="00791F58">
        <w:rPr>
          <w:rFonts w:ascii="宋体"/>
          <w:sz w:val="24"/>
        </w:rPr>
        <w:t xml:space="preserve">         (3.2)</w:t>
      </w:r>
    </w:p>
    <w:p w14:paraId="105941C3" w14:textId="4BFE03D2" w:rsidR="00791F58" w:rsidRPr="006342FF" w:rsidRDefault="00791F58" w:rsidP="006342FF">
      <w:pPr>
        <w:ind w:firstLineChars="200" w:firstLine="532"/>
        <w:rPr>
          <w:rFonts w:ascii="宋体"/>
          <w:sz w:val="24"/>
        </w:rPr>
      </w:pPr>
      <w:r w:rsidRPr="00791F58">
        <w:rPr>
          <w:rFonts w:ascii="宋体" w:hint="eastAsia"/>
          <w:sz w:val="24"/>
        </w:rPr>
        <w:t>其中，NCS</w:t>
      </w:r>
      <w:r w:rsidRPr="00791F58">
        <w:rPr>
          <w:rFonts w:ascii="宋体" w:hint="eastAsia"/>
          <w:sz w:val="24"/>
          <w:vertAlign w:val="subscript"/>
        </w:rPr>
        <w:t>c,t</w:t>
      </w:r>
      <w:r w:rsidRPr="00791F58">
        <w:rPr>
          <w:rFonts w:ascii="宋体" w:hint="eastAsia"/>
          <w:sz w:val="24"/>
        </w:rPr>
        <w:t>是标准化</w:t>
      </w:r>
      <w:r>
        <w:rPr>
          <w:rFonts w:ascii="宋体" w:hint="eastAsia"/>
          <w:sz w:val="24"/>
        </w:rPr>
        <w:t>相似</w:t>
      </w:r>
      <w:r w:rsidRPr="00791F58">
        <w:rPr>
          <w:rFonts w:ascii="宋体" w:hint="eastAsia"/>
          <w:sz w:val="24"/>
        </w:rPr>
        <w:t>性分数，w</w:t>
      </w:r>
      <w:r w:rsidRPr="00791F58">
        <w:rPr>
          <w:rFonts w:ascii="宋体" w:hint="eastAsia"/>
          <w:sz w:val="24"/>
          <w:vertAlign w:val="subscript"/>
        </w:rPr>
        <w:t>c,t</w:t>
      </w:r>
      <w:r w:rsidRPr="00791F58">
        <w:rPr>
          <w:rFonts w:ascii="宋体" w:hint="eastAsia"/>
          <w:sz w:val="24"/>
        </w:rPr>
        <w:t>是上一步得到的原始加权连通性分数，μ</w:t>
      </w:r>
      <w:r w:rsidRPr="00791F58">
        <w:rPr>
          <w:rFonts w:ascii="宋体" w:hint="eastAsia"/>
          <w:sz w:val="24"/>
          <w:vertAlign w:val="subscript"/>
        </w:rPr>
        <w:t>c,t</w:t>
      </w:r>
      <w:r w:rsidRPr="00791F58">
        <w:rPr>
          <w:rFonts w:ascii="宋体" w:hint="eastAsia"/>
          <w:sz w:val="24"/>
          <w:vertAlign w:val="superscript"/>
        </w:rPr>
        <w:t>+</w:t>
      </w:r>
      <w:r w:rsidRPr="00791F58">
        <w:rPr>
          <w:rFonts w:ascii="宋体" w:hint="eastAsia"/>
          <w:sz w:val="24"/>
        </w:rPr>
        <w:t>、μ</w:t>
      </w:r>
      <w:r w:rsidRPr="00791F58">
        <w:rPr>
          <w:rFonts w:ascii="宋体" w:hint="eastAsia"/>
          <w:sz w:val="24"/>
          <w:vertAlign w:val="subscript"/>
        </w:rPr>
        <w:t>c,t</w:t>
      </w:r>
      <w:r w:rsidRPr="00791F58">
        <w:rPr>
          <w:rFonts w:ascii="宋体" w:hint="eastAsia"/>
          <w:sz w:val="24"/>
          <w:vertAlign w:val="superscript"/>
        </w:rPr>
        <w:t>-</w:t>
      </w:r>
      <w:r w:rsidRPr="00791F58">
        <w:rPr>
          <w:rFonts w:ascii="宋体" w:hint="eastAsia"/>
          <w:sz w:val="24"/>
        </w:rPr>
        <w:t>分别是在对应细胞系c和干扰类型t</w:t>
      </w:r>
      <w:r>
        <w:rPr>
          <w:rFonts w:ascii="宋体" w:hint="eastAsia"/>
          <w:sz w:val="24"/>
        </w:rPr>
        <w:t>的标签</w:t>
      </w:r>
      <w:r w:rsidRPr="00791F58">
        <w:rPr>
          <w:rFonts w:ascii="宋体" w:hint="eastAsia"/>
          <w:sz w:val="24"/>
        </w:rPr>
        <w:t>子集内的w</w:t>
      </w:r>
      <w:r w:rsidRPr="00791F58">
        <w:rPr>
          <w:rFonts w:ascii="宋体" w:hint="eastAsia"/>
          <w:sz w:val="24"/>
          <w:vertAlign w:val="subscript"/>
        </w:rPr>
        <w:t>c,t</w:t>
      </w:r>
      <w:r w:rsidRPr="00791F58">
        <w:rPr>
          <w:rFonts w:ascii="宋体" w:hint="eastAsia"/>
          <w:sz w:val="24"/>
        </w:rPr>
        <w:t>的正、负平均值</w:t>
      </w:r>
    </w:p>
    <w:p w14:paraId="27351363" w14:textId="6DFF56BD" w:rsidR="008E3185" w:rsidRDefault="008E3185" w:rsidP="008E3185">
      <w:pPr>
        <w:numPr>
          <w:ilvl w:val="0"/>
          <w:numId w:val="5"/>
        </w:numPr>
        <w:rPr>
          <w:rFonts w:ascii="宋体"/>
          <w:sz w:val="24"/>
        </w:rPr>
      </w:pPr>
      <w:r>
        <w:rPr>
          <w:rFonts w:ascii="宋体" w:hint="eastAsia"/>
          <w:sz w:val="24"/>
        </w:rPr>
        <w:t>计算标准</w:t>
      </w:r>
      <w:r>
        <w:rPr>
          <w:rFonts w:ascii="宋体"/>
          <w:sz w:val="24"/>
        </w:rPr>
        <w:t>化度量：</w:t>
      </w:r>
    </w:p>
    <w:p w14:paraId="1F931DCA" w14:textId="2FD9B83B" w:rsidR="000D43DF" w:rsidRDefault="009D559C" w:rsidP="002F6C8A">
      <w:pPr>
        <w:ind w:firstLineChars="200" w:firstLine="532"/>
        <w:rPr>
          <w:rFonts w:ascii="宋体"/>
          <w:sz w:val="24"/>
        </w:rPr>
      </w:pPr>
      <w:r>
        <w:rPr>
          <w:rFonts w:ascii="宋体" w:hint="eastAsia"/>
          <w:sz w:val="24"/>
        </w:rPr>
        <w:t>给定</w:t>
      </w:r>
      <w:r w:rsidR="002F6C8A">
        <w:rPr>
          <w:rFonts w:ascii="宋体" w:hint="eastAsia"/>
          <w:sz w:val="24"/>
        </w:rPr>
        <w:t>某一</w:t>
      </w:r>
      <w:r w:rsidR="002F6C8A">
        <w:rPr>
          <w:rFonts w:ascii="宋体"/>
          <w:sz w:val="24"/>
        </w:rPr>
        <w:t>特殊</w:t>
      </w:r>
      <w:r>
        <w:rPr>
          <w:rFonts w:ascii="宋体" w:hint="eastAsia"/>
          <w:sz w:val="24"/>
        </w:rPr>
        <w:t>参考标签</w:t>
      </w:r>
      <w:r w:rsidR="00650F8A" w:rsidRPr="009D559C">
        <w:rPr>
          <w:rFonts w:ascii="宋体" w:hint="eastAsia"/>
          <w:sz w:val="24"/>
        </w:rPr>
        <w:t>r，τ用于评估当前输入查询q与r的</w:t>
      </w:r>
      <w:r w:rsidR="002F6C8A">
        <w:rPr>
          <w:rFonts w:ascii="宋体" w:hint="eastAsia"/>
          <w:sz w:val="24"/>
        </w:rPr>
        <w:t>相似</w:t>
      </w:r>
      <w:r w:rsidR="00650F8A" w:rsidRPr="009D559C">
        <w:rPr>
          <w:rFonts w:ascii="宋体" w:hint="eastAsia"/>
          <w:sz w:val="24"/>
        </w:rPr>
        <w:t>性</w:t>
      </w:r>
      <w:r w:rsidR="002F6C8A">
        <w:rPr>
          <w:rFonts w:ascii="宋体" w:hint="eastAsia"/>
          <w:sz w:val="24"/>
        </w:rPr>
        <w:t>分数</w:t>
      </w:r>
      <w:r w:rsidR="00650F8A" w:rsidRPr="009D559C">
        <w:rPr>
          <w:rFonts w:ascii="宋体" w:hint="eastAsia"/>
          <w:sz w:val="24"/>
        </w:rPr>
        <w:t>和其他查询q</w:t>
      </w:r>
      <w:r w:rsidR="00650F8A" w:rsidRPr="00F00C23">
        <w:rPr>
          <w:rFonts w:ascii="宋体" w:hint="eastAsia"/>
          <w:sz w:val="24"/>
          <w:vertAlign w:val="subscript"/>
        </w:rPr>
        <w:t>i</w:t>
      </w:r>
      <w:r w:rsidR="00650F8A" w:rsidRPr="009D559C">
        <w:rPr>
          <w:rFonts w:ascii="宋体" w:hint="eastAsia"/>
          <w:sz w:val="24"/>
        </w:rPr>
        <w:t>与r的</w:t>
      </w:r>
      <w:r w:rsidR="002F6C8A">
        <w:rPr>
          <w:rFonts w:ascii="宋体" w:hint="eastAsia"/>
          <w:sz w:val="24"/>
        </w:rPr>
        <w:t>相似</w:t>
      </w:r>
      <w:r w:rsidR="00650F8A" w:rsidRPr="009D559C">
        <w:rPr>
          <w:rFonts w:ascii="宋体" w:hint="eastAsia"/>
          <w:sz w:val="24"/>
        </w:rPr>
        <w:t>性</w:t>
      </w:r>
      <w:r w:rsidR="002F6C8A">
        <w:rPr>
          <w:rFonts w:ascii="宋体" w:hint="eastAsia"/>
          <w:sz w:val="24"/>
        </w:rPr>
        <w:t>分数</w:t>
      </w:r>
      <w:r w:rsidR="00650F8A" w:rsidRPr="009D559C">
        <w:rPr>
          <w:rFonts w:ascii="宋体" w:hint="eastAsia"/>
          <w:sz w:val="24"/>
        </w:rPr>
        <w:t>的差异；给定一个包含所有查询的集合Q</w:t>
      </w:r>
      <w:r w:rsidR="00650F8A" w:rsidRPr="005B3F78">
        <w:rPr>
          <w:rFonts w:ascii="宋体" w:hint="eastAsia"/>
          <w:sz w:val="24"/>
          <w:vertAlign w:val="subscript"/>
        </w:rPr>
        <w:t>ref</w:t>
      </w:r>
      <w:r w:rsidR="00650F8A" w:rsidRPr="009D559C">
        <w:rPr>
          <w:rFonts w:ascii="宋体" w:hint="eastAsia"/>
          <w:sz w:val="24"/>
        </w:rPr>
        <w:t>，τ表示Q</w:t>
      </w:r>
      <w:r w:rsidR="00650F8A" w:rsidRPr="002F6C8A">
        <w:rPr>
          <w:rFonts w:ascii="宋体" w:hint="eastAsia"/>
          <w:sz w:val="24"/>
        </w:rPr>
        <w:t>ref</w:t>
      </w:r>
      <w:r w:rsidR="00650F8A" w:rsidRPr="009D559C">
        <w:rPr>
          <w:rFonts w:ascii="宋体" w:hint="eastAsia"/>
          <w:sz w:val="24"/>
        </w:rPr>
        <w:t>中|NCS|&lt;|NCS</w:t>
      </w:r>
      <w:r w:rsidR="00650F8A" w:rsidRPr="002F6C8A">
        <w:rPr>
          <w:rFonts w:ascii="宋体" w:hint="eastAsia"/>
          <w:sz w:val="24"/>
        </w:rPr>
        <w:t>q,r</w:t>
      </w:r>
      <w:r w:rsidR="00650F8A" w:rsidRPr="009D559C">
        <w:rPr>
          <w:rFonts w:ascii="宋体" w:hint="eastAsia"/>
          <w:sz w:val="24"/>
        </w:rPr>
        <w:t>|的查询所占的百分比</w:t>
      </w:r>
      <w:r w:rsidR="002F6C8A">
        <w:rPr>
          <w:rFonts w:ascii="宋体" w:hint="eastAsia"/>
          <w:sz w:val="24"/>
        </w:rPr>
        <w:t>，</w:t>
      </w:r>
      <w:r w:rsidR="002F6C8A">
        <w:rPr>
          <w:rFonts w:ascii="宋体"/>
          <w:sz w:val="24"/>
        </w:rPr>
        <w:t>计算方式如下：</w:t>
      </w:r>
    </w:p>
    <w:p w14:paraId="2D399CE4" w14:textId="6BF78D67" w:rsidR="002F6C8A" w:rsidRPr="009D559C" w:rsidRDefault="00BE24DC" w:rsidP="002F6C8A">
      <w:pPr>
        <w:ind w:firstLineChars="200" w:firstLine="532"/>
        <w:jc w:val="center"/>
        <w:rPr>
          <w:rFonts w:ascii="宋体"/>
          <w:sz w:val="24"/>
        </w:rPr>
      </w:pPr>
      <m:oMath>
        <m:sSub>
          <m:sSubPr>
            <m:ctrlPr>
              <w:rPr>
                <w:rFonts w:ascii="Cambria Math" w:hAnsi="Cambria Math"/>
                <w:sz w:val="24"/>
              </w:rPr>
            </m:ctrlPr>
          </m:sSubPr>
          <m:e>
            <m:r>
              <w:rPr>
                <w:rFonts w:ascii="Cambria Math" w:hAnsi="Cambria Math"/>
                <w:sz w:val="24"/>
              </w:rPr>
              <m:t>τ</m:t>
            </m:r>
          </m:e>
          <m:sub>
            <m:r>
              <w:rPr>
                <w:rFonts w:ascii="Cambria Math" w:hAnsi="Cambria Math"/>
                <w:sz w:val="24"/>
              </w:rPr>
              <m:t>q,r</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sgn</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q,r</m:t>
                    </m:r>
                  </m:sub>
                </m:sSub>
              </m:e>
            </m:d>
            <m:r>
              <m:rPr>
                <m:sty m:val="p"/>
              </m:rPr>
              <w:rPr>
                <w:rFonts w:ascii="Cambria Math" w:hAnsi="Cambria Math"/>
                <w:sz w:val="24"/>
              </w:rPr>
              <m:t>100</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q,i</m:t>
                        </m:r>
                      </m:sub>
                    </m:sSub>
                  </m:e>
                </m:d>
                <m:r>
                  <w:rPr>
                    <w:rFonts w:ascii="Cambria Math" w:hAnsi="Cambria Math"/>
                    <w:sz w:val="24"/>
                  </w:rPr>
                  <m:t>&lt;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q,r</m:t>
                        </m:r>
                      </m:sub>
                    </m:sSub>
                  </m:e>
                </m:d>
                <m:r>
                  <w:rPr>
                    <w:rFonts w:ascii="Cambria Math" w:hAnsi="Cambria Math"/>
                    <w:sz w:val="24"/>
                  </w:rPr>
                  <m:t>]</m:t>
                </m:r>
              </m:e>
            </m:nary>
          </m:num>
          <m:den>
            <m:r>
              <m:rPr>
                <m:sty m:val="p"/>
              </m:rPr>
              <w:rPr>
                <w:rFonts w:ascii="Cambria Math" w:hAnsi="Cambria Math"/>
                <w:sz w:val="24"/>
              </w:rPr>
              <m:t>N</m:t>
            </m:r>
          </m:den>
        </m:f>
      </m:oMath>
      <w:r w:rsidR="002F6C8A">
        <w:rPr>
          <w:rFonts w:ascii="宋体" w:hint="eastAsia"/>
          <w:sz w:val="24"/>
        </w:rPr>
        <w:t xml:space="preserve">      (3.3)</w:t>
      </w:r>
    </w:p>
    <w:p w14:paraId="3A358067" w14:textId="50717EC4" w:rsidR="008E3185" w:rsidRDefault="008E3185" w:rsidP="008E3185">
      <w:pPr>
        <w:numPr>
          <w:ilvl w:val="0"/>
          <w:numId w:val="5"/>
        </w:numPr>
        <w:rPr>
          <w:rFonts w:ascii="宋体"/>
          <w:sz w:val="24"/>
        </w:rPr>
      </w:pPr>
      <w:r>
        <w:rPr>
          <w:rFonts w:ascii="宋体" w:hint="eastAsia"/>
          <w:sz w:val="24"/>
        </w:rPr>
        <w:t>跨细胞系</w:t>
      </w:r>
      <w:r>
        <w:rPr>
          <w:rFonts w:ascii="宋体"/>
          <w:sz w:val="24"/>
        </w:rPr>
        <w:t>总结</w:t>
      </w:r>
      <w:r w:rsidR="002F6C8A">
        <w:rPr>
          <w:rFonts w:ascii="宋体" w:hint="eastAsia"/>
          <w:sz w:val="24"/>
        </w:rPr>
        <w:t>:</w:t>
      </w:r>
    </w:p>
    <w:p w14:paraId="2D191632" w14:textId="7EFC6538" w:rsidR="002F6C8A" w:rsidRDefault="002F6C8A" w:rsidP="008A35E5">
      <w:pPr>
        <w:ind w:firstLineChars="200" w:firstLine="532"/>
        <w:rPr>
          <w:rFonts w:ascii="宋体"/>
          <w:sz w:val="24"/>
        </w:rPr>
      </w:pPr>
      <w:r w:rsidRPr="002F6C8A">
        <w:rPr>
          <w:rFonts w:ascii="宋体" w:hint="eastAsia"/>
          <w:sz w:val="24"/>
        </w:rPr>
        <w:t>前面几步的分析都基于单个细胞类型或者细胞系进行，</w:t>
      </w:r>
      <w:r w:rsidR="000072B8">
        <w:rPr>
          <w:rFonts w:ascii="宋体" w:hint="eastAsia"/>
          <w:sz w:val="24"/>
        </w:rPr>
        <w:t>通常</w:t>
      </w:r>
      <w:r w:rsidR="000072B8">
        <w:rPr>
          <w:rFonts w:ascii="宋体"/>
          <w:sz w:val="24"/>
        </w:rPr>
        <w:t>可以方便</w:t>
      </w:r>
      <w:r w:rsidR="000072B8">
        <w:rPr>
          <w:rFonts w:ascii="宋体"/>
          <w:sz w:val="24"/>
        </w:rPr>
        <w:lastRenderedPageBreak/>
        <w:t>地获得以扰动为</w:t>
      </w:r>
      <w:r w:rsidR="000072B8">
        <w:rPr>
          <w:rFonts w:ascii="宋体" w:hint="eastAsia"/>
          <w:sz w:val="24"/>
        </w:rPr>
        <w:t>中心</w:t>
      </w:r>
      <w:r w:rsidR="000072B8">
        <w:rPr>
          <w:rFonts w:ascii="宋体"/>
          <w:sz w:val="24"/>
        </w:rPr>
        <w:t>的相似性分数，但是当需要检测跨细胞系的相似性或者不确定要</w:t>
      </w:r>
      <w:r w:rsidR="000072B8">
        <w:rPr>
          <w:rFonts w:ascii="宋体" w:hint="eastAsia"/>
          <w:sz w:val="24"/>
        </w:rPr>
        <w:t>检测</w:t>
      </w:r>
      <w:r w:rsidR="000072B8">
        <w:rPr>
          <w:rFonts w:ascii="宋体"/>
          <w:sz w:val="24"/>
        </w:rPr>
        <w:t>哪一个细胞系时，</w:t>
      </w:r>
      <w:r w:rsidR="000072B8">
        <w:rPr>
          <w:rFonts w:ascii="宋体" w:hint="eastAsia"/>
          <w:sz w:val="24"/>
        </w:rPr>
        <w:t>就</w:t>
      </w:r>
      <w:r w:rsidR="000072B8">
        <w:rPr>
          <w:rFonts w:ascii="宋体"/>
          <w:sz w:val="24"/>
        </w:rPr>
        <w:t>需要采用采用最大分位数统计的方法来计算跨细胞系的相似性分数，具体计算方式如下：</w:t>
      </w:r>
    </w:p>
    <w:p w14:paraId="33C4019E" w14:textId="0A8ADB24" w:rsidR="006D0E00" w:rsidRDefault="00BE24DC" w:rsidP="006D0E00">
      <w:pPr>
        <w:ind w:left="532"/>
        <w:jc w:val="center"/>
        <w:rPr>
          <w:rFonts w:ascii="宋体"/>
          <w:sz w:val="24"/>
        </w:rPr>
      </w:pPr>
      <m:oMath>
        <m:sSub>
          <m:sSubPr>
            <m:ctrlPr>
              <w:rPr>
                <w:rFonts w:ascii="Cambria Math" w:hAnsi="Cambria Math"/>
                <w:sz w:val="24"/>
              </w:rPr>
            </m:ctrlPr>
          </m:sSubPr>
          <m:e>
            <m:r>
              <w:rPr>
                <w:rFonts w:ascii="Cambria Math" w:hAnsi="Cambria Math"/>
                <w:sz w:val="24"/>
              </w:rPr>
              <m:t>NCS</m:t>
            </m:r>
          </m:e>
          <m:sub>
            <m:r>
              <w:rPr>
                <w:rFonts w:ascii="Cambria Math" w:hAnsi="Cambria Math"/>
                <w:sz w:val="24"/>
              </w:rPr>
              <m:t>p</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Q</m:t>
                    </m:r>
                  </m:e>
                  <m:sub>
                    <m:r>
                      <w:rPr>
                        <w:rFonts w:ascii="Cambria Math" w:hAnsi="Cambria Math"/>
                        <w:sz w:val="24"/>
                      </w:rPr>
                      <m:t>hi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  if |</m:t>
                </m:r>
                <m:sSub>
                  <m:sSubPr>
                    <m:ctrlPr>
                      <w:rPr>
                        <w:rFonts w:ascii="Cambria Math" w:hAnsi="Cambria Math"/>
                        <w:i/>
                        <w:sz w:val="24"/>
                      </w:rPr>
                    </m:ctrlPr>
                  </m:sSubPr>
                  <m:e>
                    <m:r>
                      <w:rPr>
                        <w:rFonts w:ascii="Cambria Math" w:hAnsi="Cambria Math"/>
                        <w:sz w:val="24"/>
                      </w:rPr>
                      <m:t>Q</m:t>
                    </m:r>
                  </m:e>
                  <m:sub>
                    <m:r>
                      <w:rPr>
                        <w:rFonts w:ascii="Cambria Math" w:hAnsi="Cambria Math"/>
                        <w:sz w:val="24"/>
                      </w:rPr>
                      <m:t>hi</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lo</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m:t>
                </m:r>
              </m:e>
              <m:e>
                <m:sSub>
                  <m:sSubPr>
                    <m:ctrlPr>
                      <w:rPr>
                        <w:rFonts w:ascii="Cambria Math" w:hAnsi="Cambria Math"/>
                        <w:i/>
                        <w:sz w:val="24"/>
                      </w:rPr>
                    </m:ctrlPr>
                  </m:sSubPr>
                  <m:e>
                    <m:r>
                      <w:rPr>
                        <w:rFonts w:ascii="Cambria Math" w:hAnsi="Cambria Math"/>
                        <w:sz w:val="24"/>
                      </w:rPr>
                      <m:t>Q</m:t>
                    </m:r>
                  </m:e>
                  <m:sub>
                    <m:r>
                      <w:rPr>
                        <w:rFonts w:ascii="Cambria Math" w:hAnsi="Cambria Math"/>
                        <w:sz w:val="24"/>
                      </w:rPr>
                      <m:t>lo</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NCS</m:t>
                        </m:r>
                      </m:e>
                      <m:sub>
                        <m:r>
                          <w:rPr>
                            <w:rFonts w:ascii="Cambria Math" w:hAnsi="Cambria Math"/>
                            <w:sz w:val="24"/>
                          </w:rPr>
                          <m:t>p,c</m:t>
                        </m:r>
                      </m:sub>
                    </m:sSub>
                  </m:e>
                </m:d>
                <m:r>
                  <w:rPr>
                    <w:rFonts w:ascii="Cambria Math" w:hAnsi="Cambria Math"/>
                    <w:sz w:val="24"/>
                  </w:rPr>
                  <m:t xml:space="preserve">,    otherwise                 </m:t>
                </m:r>
              </m:e>
            </m:eqArr>
          </m:e>
        </m:d>
      </m:oMath>
      <w:r w:rsidR="003C3DCD">
        <w:rPr>
          <w:rFonts w:ascii="宋体" w:hint="eastAsia"/>
          <w:sz w:val="24"/>
        </w:rPr>
        <w:t xml:space="preserve">    (3.4)</w:t>
      </w:r>
    </w:p>
    <w:p w14:paraId="0C05AD54" w14:textId="3EEB0F21" w:rsidR="003C3DCD" w:rsidRPr="008E3185" w:rsidRDefault="00F00C23" w:rsidP="008A35E5">
      <w:pPr>
        <w:ind w:firstLineChars="200" w:firstLine="532"/>
        <w:rPr>
          <w:rFonts w:ascii="宋体"/>
          <w:sz w:val="24"/>
        </w:rPr>
      </w:pPr>
      <w:r>
        <w:rPr>
          <w:rFonts w:ascii="宋体" w:hint="eastAsia"/>
          <w:sz w:val="24"/>
        </w:rPr>
        <w:t>其中</w:t>
      </w:r>
      <w:r>
        <w:rPr>
          <w:rFonts w:ascii="宋体"/>
          <w:sz w:val="24"/>
        </w:rPr>
        <w:t>，Q</w:t>
      </w:r>
      <w:r w:rsidRPr="00F00C23">
        <w:rPr>
          <w:rFonts w:ascii="宋体"/>
          <w:sz w:val="24"/>
          <w:vertAlign w:val="subscript"/>
        </w:rPr>
        <w:t>hi</w:t>
      </w:r>
      <w:r>
        <w:rPr>
          <w:rFonts w:ascii="宋体" w:hint="eastAsia"/>
          <w:sz w:val="24"/>
        </w:rPr>
        <w:t>和</w:t>
      </w:r>
      <w:r>
        <w:rPr>
          <w:rFonts w:ascii="宋体"/>
          <w:sz w:val="24"/>
        </w:rPr>
        <w:t>Q</w:t>
      </w:r>
      <w:r w:rsidRPr="00F00C23">
        <w:rPr>
          <w:rFonts w:ascii="宋体"/>
          <w:sz w:val="24"/>
          <w:vertAlign w:val="subscript"/>
        </w:rPr>
        <w:t>lo</w:t>
      </w:r>
      <w:r>
        <w:rPr>
          <w:rFonts w:ascii="宋体"/>
          <w:sz w:val="24"/>
        </w:rPr>
        <w:t>分别是上</w:t>
      </w:r>
      <w:r>
        <w:rPr>
          <w:rFonts w:ascii="宋体" w:hint="eastAsia"/>
          <w:sz w:val="24"/>
        </w:rPr>
        <w:t>、</w:t>
      </w:r>
      <w:r>
        <w:rPr>
          <w:rFonts w:ascii="宋体"/>
          <w:sz w:val="24"/>
        </w:rPr>
        <w:t>下</w:t>
      </w:r>
      <w:r>
        <w:rPr>
          <w:rFonts w:ascii="宋体" w:hint="eastAsia"/>
          <w:sz w:val="24"/>
        </w:rPr>
        <w:t>分位数</w:t>
      </w:r>
      <w:r>
        <w:rPr>
          <w:rFonts w:ascii="宋体"/>
          <w:sz w:val="24"/>
        </w:rPr>
        <w:t>，该过程</w:t>
      </w:r>
      <w:r>
        <w:rPr>
          <w:rFonts w:ascii="宋体" w:hint="eastAsia"/>
          <w:sz w:val="24"/>
        </w:rPr>
        <w:t>比较标准</w:t>
      </w:r>
      <w:r>
        <w:rPr>
          <w:rFonts w:ascii="宋体"/>
          <w:sz w:val="24"/>
        </w:rPr>
        <w:t>化相似性分数的</w:t>
      </w:r>
      <w:r>
        <w:rPr>
          <w:rFonts w:ascii="宋体" w:hint="eastAsia"/>
          <w:sz w:val="24"/>
        </w:rPr>
        <w:t>上、下分位数</w:t>
      </w:r>
      <w:r>
        <w:rPr>
          <w:rFonts w:ascii="宋体"/>
          <w:sz w:val="24"/>
        </w:rPr>
        <w:t>并保留绝对值较高者</w:t>
      </w:r>
      <w:r>
        <w:rPr>
          <w:rFonts w:ascii="宋体" w:hint="eastAsia"/>
          <w:sz w:val="24"/>
        </w:rPr>
        <w:t>。</w:t>
      </w:r>
    </w:p>
    <w:p w14:paraId="318BB52D" w14:textId="2F20286A" w:rsidR="00535D94" w:rsidRDefault="00535D94" w:rsidP="00682B21">
      <w:pPr>
        <w:spacing w:beforeLines="100" w:before="447" w:afterLines="100" w:after="447"/>
        <w:rPr>
          <w:rFonts w:eastAsia="黑体"/>
          <w:sz w:val="28"/>
          <w:szCs w:val="28"/>
        </w:rPr>
      </w:pPr>
      <w:r w:rsidRPr="00682B21">
        <w:rPr>
          <w:rFonts w:eastAsia="黑体" w:hint="eastAsia"/>
          <w:sz w:val="28"/>
          <w:szCs w:val="28"/>
        </w:rPr>
        <w:t>3.3</w:t>
      </w:r>
      <w:r w:rsidR="00682B21">
        <w:rPr>
          <w:rFonts w:eastAsia="黑体"/>
          <w:sz w:val="28"/>
          <w:szCs w:val="28"/>
        </w:rPr>
        <w:t xml:space="preserve"> </w:t>
      </w:r>
      <w:r w:rsidR="00C00C65">
        <w:rPr>
          <w:rFonts w:eastAsia="黑体"/>
          <w:sz w:val="28"/>
          <w:szCs w:val="28"/>
        </w:rPr>
        <w:t>LINCS</w:t>
      </w:r>
      <w:r w:rsidR="00C00C65">
        <w:rPr>
          <w:rFonts w:eastAsia="黑体" w:hint="eastAsia"/>
          <w:sz w:val="28"/>
          <w:szCs w:val="28"/>
        </w:rPr>
        <w:t>数据</w:t>
      </w:r>
      <w:r w:rsidR="00C00C65">
        <w:rPr>
          <w:rFonts w:eastAsia="黑体"/>
          <w:sz w:val="28"/>
          <w:szCs w:val="28"/>
        </w:rPr>
        <w:t>平台</w:t>
      </w:r>
    </w:p>
    <w:p w14:paraId="7FBB247D" w14:textId="455B0218" w:rsidR="00996093" w:rsidRDefault="00996093" w:rsidP="00996093">
      <w:pPr>
        <w:ind w:firstLineChars="200" w:firstLine="532"/>
        <w:rPr>
          <w:rFonts w:ascii="宋体"/>
          <w:sz w:val="24"/>
        </w:rPr>
      </w:pPr>
      <w:r w:rsidRPr="00996093">
        <w:rPr>
          <w:rFonts w:ascii="宋体" w:hint="eastAsia"/>
          <w:sz w:val="24"/>
        </w:rPr>
        <w:t>LINCS全称</w:t>
      </w:r>
      <w:r w:rsidRPr="00996093">
        <w:rPr>
          <w:rFonts w:ascii="宋体"/>
          <w:sz w:val="24"/>
        </w:rPr>
        <w:t>为细胞印记整合数据网络（The Library of Integrated Network-based Cellular Signatures）</w:t>
      </w:r>
      <w:r>
        <w:rPr>
          <w:rFonts w:ascii="宋体" w:hint="eastAsia"/>
          <w:sz w:val="24"/>
        </w:rPr>
        <w:t>*，</w:t>
      </w:r>
      <w:r>
        <w:rPr>
          <w:rFonts w:ascii="宋体"/>
          <w:sz w:val="24"/>
        </w:rPr>
        <w:t>是</w:t>
      </w:r>
      <w:r>
        <w:rPr>
          <w:rFonts w:ascii="宋体" w:hint="eastAsia"/>
          <w:sz w:val="24"/>
        </w:rPr>
        <w:t>美国国立</w:t>
      </w:r>
      <w:r>
        <w:rPr>
          <w:rFonts w:ascii="宋体"/>
          <w:sz w:val="24"/>
        </w:rPr>
        <w:t>卫生研究院（</w:t>
      </w:r>
      <w:r>
        <w:rPr>
          <w:rFonts w:ascii="宋体" w:hint="eastAsia"/>
          <w:sz w:val="24"/>
        </w:rPr>
        <w:t>NIH</w:t>
      </w:r>
      <w:r>
        <w:rPr>
          <w:rFonts w:ascii="宋体"/>
          <w:sz w:val="24"/>
        </w:rPr>
        <w:t>）</w:t>
      </w:r>
      <w:r>
        <w:rPr>
          <w:rFonts w:ascii="宋体" w:hint="eastAsia"/>
          <w:sz w:val="24"/>
        </w:rPr>
        <w:t>的共同</w:t>
      </w:r>
      <w:r>
        <w:rPr>
          <w:rFonts w:ascii="宋体"/>
          <w:sz w:val="24"/>
        </w:rPr>
        <w:t>基金</w:t>
      </w:r>
      <w:r>
        <w:rPr>
          <w:rFonts w:ascii="宋体" w:hint="eastAsia"/>
          <w:sz w:val="24"/>
        </w:rPr>
        <w:t>计划</w:t>
      </w:r>
      <w:r>
        <w:rPr>
          <w:rFonts w:ascii="宋体"/>
          <w:sz w:val="24"/>
        </w:rPr>
        <w:t>，该计划</w:t>
      </w:r>
      <w:r>
        <w:rPr>
          <w:rFonts w:ascii="宋体" w:hint="eastAsia"/>
          <w:sz w:val="24"/>
        </w:rPr>
        <w:t>对</w:t>
      </w:r>
      <w:r>
        <w:rPr>
          <w:rFonts w:ascii="宋体"/>
          <w:sz w:val="24"/>
        </w:rPr>
        <w:t>人体细胞如何对化学、遗传和疾病扰动作出反应进行编目，</w:t>
      </w:r>
      <w:r w:rsidR="00CB0768">
        <w:rPr>
          <w:rFonts w:ascii="宋体" w:hint="eastAsia"/>
          <w:sz w:val="24"/>
        </w:rPr>
        <w:t>旨</w:t>
      </w:r>
      <w:r w:rsidR="00CB0768">
        <w:rPr>
          <w:rFonts w:ascii="宋体"/>
          <w:sz w:val="24"/>
        </w:rPr>
        <w:t>在</w:t>
      </w:r>
      <w:r w:rsidR="00CB0768">
        <w:rPr>
          <w:rFonts w:ascii="宋体" w:hint="eastAsia"/>
          <w:sz w:val="24"/>
        </w:rPr>
        <w:t>更好</w:t>
      </w:r>
      <w:r w:rsidR="00CB0768">
        <w:rPr>
          <w:rFonts w:ascii="宋体"/>
          <w:sz w:val="24"/>
        </w:rPr>
        <w:t>地了解人类疾病并推进发现各种新的治疗方法，</w:t>
      </w:r>
      <w:r>
        <w:rPr>
          <w:rFonts w:ascii="宋体"/>
          <w:sz w:val="24"/>
        </w:rPr>
        <w:t>其下的资源包括实验和计算方法、可视化工具、分子和成像数据</w:t>
      </w:r>
      <w:r>
        <w:rPr>
          <w:rFonts w:ascii="宋体" w:hint="eastAsia"/>
          <w:sz w:val="24"/>
        </w:rPr>
        <w:t>以及</w:t>
      </w:r>
      <w:r>
        <w:rPr>
          <w:rFonts w:ascii="宋体"/>
          <w:sz w:val="24"/>
        </w:rPr>
        <w:t>标签。</w:t>
      </w:r>
    </w:p>
    <w:p w14:paraId="4F6C3B18" w14:textId="22670CB5" w:rsidR="00E549B6" w:rsidRDefault="00E549B6" w:rsidP="00996093">
      <w:pPr>
        <w:ind w:firstLineChars="200" w:firstLine="532"/>
        <w:rPr>
          <w:rFonts w:ascii="宋体"/>
          <w:sz w:val="24"/>
        </w:rPr>
      </w:pPr>
      <w:r>
        <w:rPr>
          <w:rFonts w:ascii="宋体" w:hint="eastAsia"/>
          <w:sz w:val="24"/>
        </w:rPr>
        <w:t>LINCS</w:t>
      </w:r>
      <w:r>
        <w:rPr>
          <w:rFonts w:ascii="宋体"/>
          <w:sz w:val="24"/>
        </w:rPr>
        <w:t>计划分两个阶段实施，自</w:t>
      </w:r>
      <w:r>
        <w:rPr>
          <w:rFonts w:ascii="宋体" w:hint="eastAsia"/>
          <w:sz w:val="24"/>
        </w:rPr>
        <w:t>2011年</w:t>
      </w:r>
      <w:r>
        <w:rPr>
          <w:rFonts w:ascii="宋体"/>
          <w:sz w:val="24"/>
        </w:rPr>
        <w:t>发起</w:t>
      </w:r>
      <w:r>
        <w:rPr>
          <w:rFonts w:ascii="宋体" w:hint="eastAsia"/>
          <w:sz w:val="24"/>
        </w:rPr>
        <w:t>以来</w:t>
      </w:r>
      <w:r>
        <w:rPr>
          <w:rFonts w:ascii="宋体"/>
          <w:sz w:val="24"/>
        </w:rPr>
        <w:t>，该计划的试验阶段已于</w:t>
      </w:r>
      <w:r>
        <w:rPr>
          <w:rFonts w:ascii="宋体" w:hint="eastAsia"/>
          <w:sz w:val="24"/>
        </w:rPr>
        <w:t>2013年</w:t>
      </w:r>
      <w:r>
        <w:rPr>
          <w:rFonts w:ascii="宋体"/>
          <w:sz w:val="24"/>
        </w:rPr>
        <w:t>完成，重点是</w:t>
      </w:r>
      <w:r w:rsidR="006E0C2C">
        <w:rPr>
          <w:rFonts w:ascii="宋体" w:hint="eastAsia"/>
          <w:sz w:val="24"/>
        </w:rPr>
        <w:t>产生</w:t>
      </w:r>
      <w:r>
        <w:rPr>
          <w:rFonts w:ascii="宋体" w:hint="eastAsia"/>
          <w:sz w:val="24"/>
        </w:rPr>
        <w:t>扰动</w:t>
      </w:r>
      <w:r>
        <w:rPr>
          <w:rFonts w:ascii="宋体"/>
          <w:sz w:val="24"/>
        </w:rPr>
        <w:t>诱导的分子和细胞</w:t>
      </w:r>
      <w:r w:rsidR="006E0C2C">
        <w:rPr>
          <w:rFonts w:ascii="宋体" w:hint="eastAsia"/>
          <w:sz w:val="24"/>
        </w:rPr>
        <w:t>标签、建立</w:t>
      </w:r>
      <w:r w:rsidR="006E0C2C">
        <w:rPr>
          <w:rFonts w:ascii="宋体"/>
          <w:sz w:val="24"/>
        </w:rPr>
        <w:t>数据标准以及</w:t>
      </w:r>
      <w:r w:rsidR="006E0C2C">
        <w:rPr>
          <w:rFonts w:ascii="宋体" w:hint="eastAsia"/>
          <w:sz w:val="24"/>
        </w:rPr>
        <w:t>相关</w:t>
      </w:r>
      <w:r w:rsidR="006E0C2C">
        <w:rPr>
          <w:rFonts w:ascii="宋体"/>
          <w:sz w:val="24"/>
        </w:rPr>
        <w:t>数据库和工具；第二阶段自</w:t>
      </w:r>
      <w:r w:rsidR="006E0C2C">
        <w:rPr>
          <w:rFonts w:ascii="宋体" w:hint="eastAsia"/>
          <w:sz w:val="24"/>
        </w:rPr>
        <w:t>2014年起</w:t>
      </w:r>
      <w:r w:rsidR="006E0C2C">
        <w:rPr>
          <w:rFonts w:ascii="宋体"/>
          <w:sz w:val="24"/>
        </w:rPr>
        <w:t>开始进行，</w:t>
      </w:r>
      <w:r w:rsidR="006E0C2C">
        <w:rPr>
          <w:rFonts w:ascii="宋体" w:hint="eastAsia"/>
          <w:sz w:val="24"/>
        </w:rPr>
        <w:t>主要着眼</w:t>
      </w:r>
      <w:r w:rsidR="006E0C2C">
        <w:rPr>
          <w:rFonts w:ascii="宋体"/>
          <w:sz w:val="24"/>
        </w:rPr>
        <w:t>于</w:t>
      </w:r>
      <w:r w:rsidR="006E0C2C">
        <w:rPr>
          <w:rFonts w:ascii="宋体" w:hint="eastAsia"/>
          <w:sz w:val="24"/>
        </w:rPr>
        <w:t>产生</w:t>
      </w:r>
      <w:r w:rsidR="006E0C2C">
        <w:rPr>
          <w:rFonts w:ascii="宋体"/>
          <w:sz w:val="24"/>
        </w:rPr>
        <w:t>大规模的扰动诱导的分子和细胞标签</w:t>
      </w:r>
      <w:r w:rsidR="006E0C2C">
        <w:rPr>
          <w:rFonts w:ascii="宋体" w:hint="eastAsia"/>
          <w:sz w:val="24"/>
        </w:rPr>
        <w:t>、开发</w:t>
      </w:r>
      <w:r w:rsidR="006E0C2C">
        <w:rPr>
          <w:rFonts w:ascii="宋体"/>
          <w:sz w:val="24"/>
        </w:rPr>
        <w:t>计算工具、</w:t>
      </w:r>
      <w:r w:rsidR="006E0C2C">
        <w:rPr>
          <w:rFonts w:ascii="宋体" w:hint="eastAsia"/>
          <w:sz w:val="24"/>
        </w:rPr>
        <w:t>综合数据</w:t>
      </w:r>
      <w:r w:rsidR="006E0C2C">
        <w:rPr>
          <w:rFonts w:ascii="宋体"/>
          <w:sz w:val="24"/>
        </w:rPr>
        <w:t>分析</w:t>
      </w:r>
      <w:r w:rsidR="006E0C2C">
        <w:rPr>
          <w:rFonts w:ascii="宋体" w:hint="eastAsia"/>
          <w:sz w:val="24"/>
        </w:rPr>
        <w:t>以及</w:t>
      </w:r>
      <w:r w:rsidR="006E0C2C">
        <w:rPr>
          <w:rFonts w:ascii="宋体"/>
          <w:sz w:val="24"/>
        </w:rPr>
        <w:t>数据共享等方面。</w:t>
      </w:r>
      <w:r w:rsidR="005048F8">
        <w:rPr>
          <w:rFonts w:ascii="宋体" w:hint="eastAsia"/>
          <w:sz w:val="24"/>
        </w:rPr>
        <w:t>到</w:t>
      </w:r>
      <w:r w:rsidR="005048F8">
        <w:rPr>
          <w:rFonts w:ascii="宋体"/>
          <w:sz w:val="24"/>
        </w:rPr>
        <w:t>目前为止，LINCS计划已获得了</w:t>
      </w:r>
      <w:r w:rsidR="005048F8">
        <w:rPr>
          <w:rFonts w:ascii="宋体" w:hint="eastAsia"/>
          <w:sz w:val="24"/>
        </w:rPr>
        <w:t>77中</w:t>
      </w:r>
      <w:r w:rsidR="005048F8">
        <w:rPr>
          <w:rFonts w:ascii="宋体"/>
          <w:sz w:val="24"/>
        </w:rPr>
        <w:t>典型</w:t>
      </w:r>
      <w:r w:rsidR="005048F8">
        <w:rPr>
          <w:rFonts w:ascii="宋体" w:hint="eastAsia"/>
          <w:sz w:val="24"/>
        </w:rPr>
        <w:t>细胞</w:t>
      </w:r>
      <w:r w:rsidR="005048F8">
        <w:rPr>
          <w:rFonts w:ascii="宋体"/>
          <w:sz w:val="24"/>
        </w:rPr>
        <w:t>中</w:t>
      </w:r>
      <w:r w:rsidR="005048F8">
        <w:rPr>
          <w:rFonts w:ascii="宋体" w:hint="eastAsia"/>
          <w:sz w:val="24"/>
        </w:rPr>
        <w:t>4000多</w:t>
      </w:r>
      <w:r w:rsidR="005048F8">
        <w:rPr>
          <w:rFonts w:ascii="宋体"/>
          <w:sz w:val="24"/>
        </w:rPr>
        <w:t>个沉默基因</w:t>
      </w:r>
      <w:r w:rsidR="005048F8">
        <w:rPr>
          <w:rFonts w:ascii="宋体" w:hint="eastAsia"/>
          <w:sz w:val="24"/>
        </w:rPr>
        <w:t>和7000余种</w:t>
      </w:r>
      <w:r w:rsidR="005048F8">
        <w:rPr>
          <w:rFonts w:ascii="宋体"/>
          <w:sz w:val="24"/>
        </w:rPr>
        <w:t>化学小分子刺激下的</w:t>
      </w:r>
      <w:r w:rsidR="005048F8">
        <w:rPr>
          <w:rFonts w:ascii="宋体" w:hint="eastAsia"/>
          <w:sz w:val="24"/>
        </w:rPr>
        <w:t>130余</w:t>
      </w:r>
      <w:r w:rsidR="005048F8">
        <w:rPr>
          <w:rFonts w:ascii="宋体"/>
          <w:sz w:val="24"/>
        </w:rPr>
        <w:t>万个全基因组表达谱</w:t>
      </w:r>
      <w:r w:rsidR="005048F8">
        <w:rPr>
          <w:rFonts w:ascii="宋体" w:hint="eastAsia"/>
          <w:sz w:val="24"/>
        </w:rPr>
        <w:t>*</w:t>
      </w:r>
      <w:r w:rsidR="005048F8">
        <w:rPr>
          <w:rFonts w:ascii="宋体"/>
          <w:sz w:val="24"/>
        </w:rPr>
        <w:t>。</w:t>
      </w:r>
    </w:p>
    <w:p w14:paraId="665F2F87" w14:textId="3CF355D9" w:rsidR="005048F8" w:rsidRPr="00996093" w:rsidRDefault="005048F8" w:rsidP="00996093">
      <w:pPr>
        <w:ind w:firstLineChars="200" w:firstLine="532"/>
        <w:rPr>
          <w:rFonts w:ascii="宋体"/>
          <w:sz w:val="24"/>
        </w:rPr>
      </w:pPr>
      <w:r>
        <w:rPr>
          <w:rFonts w:ascii="宋体" w:hint="eastAsia"/>
          <w:sz w:val="24"/>
        </w:rPr>
        <w:t>除了可以</w:t>
      </w:r>
      <w:r>
        <w:rPr>
          <w:rFonts w:ascii="宋体"/>
          <w:sz w:val="24"/>
        </w:rPr>
        <w:t>利用LINCS开发的相关数据分析工具对LINCS数据进行</w:t>
      </w:r>
      <w:r>
        <w:rPr>
          <w:rFonts w:ascii="宋体" w:hint="eastAsia"/>
          <w:sz w:val="24"/>
        </w:rPr>
        <w:t>直接</w:t>
      </w:r>
      <w:r>
        <w:rPr>
          <w:rFonts w:ascii="宋体"/>
          <w:sz w:val="24"/>
        </w:rPr>
        <w:t>的分析利用以外，LINCS还建立了</w:t>
      </w:r>
      <w:r>
        <w:rPr>
          <w:rFonts w:ascii="宋体" w:hint="eastAsia"/>
          <w:sz w:val="24"/>
        </w:rPr>
        <w:t>相关的</w:t>
      </w:r>
      <w:r>
        <w:rPr>
          <w:rFonts w:ascii="宋体"/>
          <w:sz w:val="24"/>
        </w:rPr>
        <w:t>API</w:t>
      </w:r>
      <w:r w:rsidR="0013327A">
        <w:rPr>
          <w:rFonts w:ascii="宋体" w:hint="eastAsia"/>
          <w:sz w:val="24"/>
        </w:rPr>
        <w:t>以及</w:t>
      </w:r>
      <w:r w:rsidR="0013327A">
        <w:rPr>
          <w:rFonts w:ascii="宋体"/>
          <w:sz w:val="24"/>
        </w:rPr>
        <w:t>数据包</w:t>
      </w:r>
      <w:r w:rsidR="0013327A">
        <w:rPr>
          <w:rFonts w:ascii="宋体" w:hint="eastAsia"/>
          <w:sz w:val="24"/>
        </w:rPr>
        <w:t>使</w:t>
      </w:r>
      <w:r w:rsidR="0013327A">
        <w:rPr>
          <w:rFonts w:ascii="宋体"/>
          <w:sz w:val="24"/>
        </w:rPr>
        <w:t>用户也</w:t>
      </w:r>
      <w:r w:rsidR="0013327A">
        <w:rPr>
          <w:rFonts w:ascii="宋体" w:hint="eastAsia"/>
          <w:sz w:val="24"/>
        </w:rPr>
        <w:t>能</w:t>
      </w:r>
      <w:r w:rsidR="0013327A">
        <w:rPr>
          <w:rFonts w:ascii="宋体"/>
          <w:sz w:val="24"/>
        </w:rPr>
        <w:t>以编程</w:t>
      </w:r>
      <w:r w:rsidR="0013327A">
        <w:rPr>
          <w:rFonts w:ascii="宋体" w:hint="eastAsia"/>
          <w:sz w:val="24"/>
        </w:rPr>
        <w:t>的</w:t>
      </w:r>
      <w:r w:rsidR="0013327A">
        <w:rPr>
          <w:rFonts w:ascii="宋体"/>
          <w:sz w:val="24"/>
        </w:rPr>
        <w:t>方式对</w:t>
      </w:r>
      <w:r w:rsidR="0013327A">
        <w:rPr>
          <w:rFonts w:ascii="宋体" w:hint="eastAsia"/>
          <w:sz w:val="24"/>
        </w:rPr>
        <w:t>这些</w:t>
      </w:r>
      <w:r w:rsidR="0013327A">
        <w:rPr>
          <w:rFonts w:ascii="宋体"/>
          <w:sz w:val="24"/>
        </w:rPr>
        <w:t>数据进行操作。</w:t>
      </w:r>
    </w:p>
    <w:p w14:paraId="57B25D4E" w14:textId="1A427C22" w:rsidR="00535D94" w:rsidRDefault="003C7EF4" w:rsidP="005E208D">
      <w:pPr>
        <w:spacing w:beforeLines="100" w:before="447" w:afterLines="100" w:after="447"/>
        <w:rPr>
          <w:rFonts w:eastAsia="黑体"/>
          <w:sz w:val="28"/>
          <w:szCs w:val="28"/>
        </w:rPr>
      </w:pPr>
      <w:r>
        <w:rPr>
          <w:rFonts w:eastAsia="黑体"/>
          <w:sz w:val="28"/>
          <w:szCs w:val="28"/>
        </w:rPr>
        <w:t>3.4</w:t>
      </w:r>
      <w:r>
        <w:rPr>
          <w:rFonts w:eastAsia="黑体"/>
          <w:sz w:val="28"/>
          <w:szCs w:val="28"/>
        </w:rPr>
        <w:tab/>
      </w:r>
      <w:r>
        <w:rPr>
          <w:rFonts w:eastAsia="黑体" w:hint="eastAsia"/>
          <w:sz w:val="28"/>
          <w:szCs w:val="28"/>
        </w:rPr>
        <w:t>本章小结</w:t>
      </w:r>
    </w:p>
    <w:p w14:paraId="03A0E83E" w14:textId="550E70D2" w:rsidR="0013327A" w:rsidRPr="0013327A" w:rsidRDefault="0013327A" w:rsidP="0013327A">
      <w:pPr>
        <w:ind w:firstLineChars="200" w:firstLine="532"/>
        <w:rPr>
          <w:rFonts w:ascii="宋体"/>
          <w:sz w:val="24"/>
        </w:rPr>
      </w:pPr>
      <w:r>
        <w:rPr>
          <w:rFonts w:ascii="宋体" w:hint="eastAsia"/>
          <w:sz w:val="24"/>
        </w:rPr>
        <w:t>本章较为</w:t>
      </w:r>
      <w:r>
        <w:rPr>
          <w:rFonts w:ascii="宋体"/>
          <w:sz w:val="24"/>
        </w:rPr>
        <w:t>详细地</w:t>
      </w:r>
      <w:r>
        <w:rPr>
          <w:rFonts w:ascii="宋体" w:hint="eastAsia"/>
          <w:sz w:val="24"/>
        </w:rPr>
        <w:t>交代了</w:t>
      </w:r>
      <w:r>
        <w:rPr>
          <w:rFonts w:ascii="宋体"/>
          <w:sz w:val="24"/>
        </w:rPr>
        <w:t>本课题研究所需要的数据平台和L1000技术的背景以及相关理论知识，</w:t>
      </w:r>
      <w:r>
        <w:rPr>
          <w:rFonts w:ascii="宋体" w:hint="eastAsia"/>
          <w:sz w:val="24"/>
        </w:rPr>
        <w:t>L1000</w:t>
      </w:r>
      <w:r>
        <w:rPr>
          <w:rFonts w:ascii="宋体"/>
          <w:sz w:val="24"/>
        </w:rPr>
        <w:t>实验技术</w:t>
      </w:r>
      <w:r>
        <w:rPr>
          <w:rFonts w:ascii="宋体" w:hint="eastAsia"/>
          <w:sz w:val="24"/>
        </w:rPr>
        <w:t>为充分</w:t>
      </w:r>
      <w:r>
        <w:rPr>
          <w:rFonts w:ascii="宋体"/>
          <w:sz w:val="24"/>
        </w:rPr>
        <w:t>利用CMAP以及LINCS数据</w:t>
      </w:r>
      <w:r>
        <w:rPr>
          <w:rFonts w:ascii="宋体"/>
          <w:sz w:val="24"/>
        </w:rPr>
        <w:lastRenderedPageBreak/>
        <w:t>平台的</w:t>
      </w:r>
      <w:r>
        <w:rPr>
          <w:rFonts w:ascii="宋体" w:hint="eastAsia"/>
          <w:sz w:val="24"/>
        </w:rPr>
        <w:t>提供</w:t>
      </w:r>
      <w:r>
        <w:rPr>
          <w:rFonts w:ascii="宋体"/>
          <w:sz w:val="24"/>
        </w:rPr>
        <w:t>了</w:t>
      </w:r>
      <w:r>
        <w:rPr>
          <w:rFonts w:ascii="宋体" w:hint="eastAsia"/>
          <w:sz w:val="24"/>
        </w:rPr>
        <w:t>技术</w:t>
      </w:r>
      <w:r>
        <w:rPr>
          <w:rFonts w:ascii="宋体"/>
          <w:sz w:val="24"/>
        </w:rPr>
        <w:t>基础，而LINCS在原本的CMAP数据库条件下进一步对全基因组表达谱的相关数据进行了扩充，使得数据库更加的全面详细，也更有利于后续研究的进行。</w:t>
      </w:r>
    </w:p>
    <w:p w14:paraId="70B270FE" w14:textId="0ECC6E08" w:rsidR="00535D94" w:rsidRPr="007D049B" w:rsidRDefault="00535D94" w:rsidP="00682B21">
      <w:pPr>
        <w:spacing w:beforeLines="100" w:before="447" w:afterLines="100" w:after="447"/>
        <w:jc w:val="center"/>
        <w:rPr>
          <w:rFonts w:eastAsia="黑体"/>
          <w:color w:val="FF0000"/>
          <w:sz w:val="32"/>
          <w:szCs w:val="32"/>
        </w:rPr>
      </w:pPr>
      <w:r>
        <w:rPr>
          <w:rFonts w:ascii="宋体"/>
          <w:sz w:val="24"/>
        </w:rPr>
        <w:br w:type="page"/>
      </w:r>
      <w:r w:rsidRPr="007D049B">
        <w:rPr>
          <w:rFonts w:eastAsia="黑体" w:hint="eastAsia"/>
          <w:color w:val="FF0000"/>
          <w:sz w:val="32"/>
          <w:szCs w:val="32"/>
        </w:rPr>
        <w:lastRenderedPageBreak/>
        <w:t>第</w:t>
      </w:r>
      <w:r w:rsidRPr="007D049B">
        <w:rPr>
          <w:rFonts w:eastAsia="黑体" w:hint="eastAsia"/>
          <w:color w:val="FF0000"/>
          <w:sz w:val="32"/>
          <w:szCs w:val="32"/>
        </w:rPr>
        <w:t>4</w:t>
      </w:r>
      <w:r w:rsidRPr="007D049B">
        <w:rPr>
          <w:rFonts w:eastAsia="黑体" w:hint="eastAsia"/>
          <w:color w:val="FF0000"/>
          <w:sz w:val="32"/>
          <w:szCs w:val="32"/>
        </w:rPr>
        <w:t>章</w:t>
      </w:r>
      <w:r w:rsidR="002D2FB2" w:rsidRPr="007D049B">
        <w:rPr>
          <w:rFonts w:eastAsia="黑体" w:hint="eastAsia"/>
          <w:color w:val="FF0000"/>
          <w:sz w:val="32"/>
          <w:szCs w:val="32"/>
        </w:rPr>
        <w:tab/>
      </w:r>
      <w:r w:rsidR="00682B21" w:rsidRPr="007D049B">
        <w:rPr>
          <w:rFonts w:eastAsia="黑体" w:hint="eastAsia"/>
          <w:color w:val="FF0000"/>
          <w:sz w:val="32"/>
          <w:szCs w:val="32"/>
        </w:rPr>
        <w:t>基于</w:t>
      </w:r>
      <w:r w:rsidR="00682B21" w:rsidRPr="007D049B">
        <w:rPr>
          <w:rFonts w:eastAsia="黑体" w:hint="eastAsia"/>
          <w:color w:val="FF0000"/>
          <w:sz w:val="32"/>
          <w:szCs w:val="32"/>
        </w:rPr>
        <w:t>WTCS</w:t>
      </w:r>
      <w:r w:rsidR="00682B21" w:rsidRPr="007D049B">
        <w:rPr>
          <w:rFonts w:eastAsia="黑体" w:hint="eastAsia"/>
          <w:color w:val="FF0000"/>
          <w:sz w:val="32"/>
          <w:szCs w:val="32"/>
        </w:rPr>
        <w:t>算法的药物预测分析的优化和测试</w:t>
      </w:r>
    </w:p>
    <w:p w14:paraId="08A5C38D" w14:textId="3C903A2E" w:rsidR="00535D94" w:rsidRPr="00682B21" w:rsidRDefault="00535D94" w:rsidP="00682B21">
      <w:pPr>
        <w:spacing w:beforeLines="100" w:before="447" w:afterLines="100" w:after="447"/>
        <w:rPr>
          <w:rFonts w:eastAsia="黑体"/>
          <w:sz w:val="28"/>
          <w:szCs w:val="28"/>
        </w:rPr>
      </w:pPr>
      <w:r w:rsidRPr="00682B21">
        <w:rPr>
          <w:rFonts w:eastAsia="黑体"/>
          <w:sz w:val="28"/>
          <w:szCs w:val="28"/>
        </w:rPr>
        <w:t>4.1</w:t>
      </w:r>
      <w:r w:rsidR="002D2FB2">
        <w:rPr>
          <w:rFonts w:eastAsia="黑体"/>
          <w:sz w:val="28"/>
          <w:szCs w:val="28"/>
        </w:rPr>
        <w:tab/>
      </w:r>
      <w:r w:rsidRPr="00682B21">
        <w:rPr>
          <w:rFonts w:eastAsia="黑体" w:hint="eastAsia"/>
          <w:sz w:val="28"/>
          <w:szCs w:val="28"/>
        </w:rPr>
        <w:t>利用</w:t>
      </w:r>
      <w:r w:rsidRPr="00682B21">
        <w:rPr>
          <w:rFonts w:eastAsia="黑体"/>
          <w:sz w:val="28"/>
          <w:szCs w:val="28"/>
        </w:rPr>
        <w:t>WTCS</w:t>
      </w:r>
      <w:r w:rsidRPr="00682B21">
        <w:rPr>
          <w:rFonts w:eastAsia="黑体"/>
          <w:sz w:val="28"/>
          <w:szCs w:val="28"/>
        </w:rPr>
        <w:t>算法计算相似药物列表</w:t>
      </w:r>
    </w:p>
    <w:p w14:paraId="5A4BB4B0" w14:textId="77777777" w:rsidR="00535D94" w:rsidRPr="00682B21" w:rsidRDefault="00535D94" w:rsidP="00682B21">
      <w:pPr>
        <w:rPr>
          <w:rFonts w:eastAsia="黑体"/>
          <w:sz w:val="24"/>
        </w:rPr>
      </w:pPr>
      <w:r w:rsidRPr="00682B21">
        <w:rPr>
          <w:rFonts w:eastAsia="黑体"/>
          <w:sz w:val="24"/>
        </w:rPr>
        <w:t xml:space="preserve">4.1.1 </w:t>
      </w:r>
      <w:r w:rsidRPr="00682B21">
        <w:rPr>
          <w:rFonts w:eastAsia="黑体" w:hint="eastAsia"/>
          <w:sz w:val="24"/>
        </w:rPr>
        <w:t>药物</w:t>
      </w:r>
      <w:r w:rsidRPr="00682B21">
        <w:rPr>
          <w:rFonts w:eastAsia="黑体"/>
          <w:sz w:val="24"/>
        </w:rPr>
        <w:t>列表正确性验证</w:t>
      </w:r>
    </w:p>
    <w:p w14:paraId="255FB42F" w14:textId="77777777" w:rsidR="00535D94" w:rsidRPr="00682B21" w:rsidRDefault="00535D94" w:rsidP="00682B21">
      <w:pPr>
        <w:rPr>
          <w:rFonts w:eastAsia="黑体"/>
          <w:sz w:val="24"/>
        </w:rPr>
      </w:pPr>
      <w:r w:rsidRPr="00682B21">
        <w:rPr>
          <w:rFonts w:eastAsia="黑体" w:hint="eastAsia"/>
          <w:sz w:val="24"/>
        </w:rPr>
        <w:t xml:space="preserve">4.1.2 </w:t>
      </w:r>
      <w:r w:rsidRPr="00682B21">
        <w:rPr>
          <w:rFonts w:eastAsia="黑体" w:hint="eastAsia"/>
          <w:sz w:val="24"/>
        </w:rPr>
        <w:t>相似</w:t>
      </w:r>
      <w:r w:rsidRPr="00682B21">
        <w:rPr>
          <w:rFonts w:eastAsia="黑体"/>
          <w:sz w:val="24"/>
        </w:rPr>
        <w:t>药物列表结果分析</w:t>
      </w:r>
    </w:p>
    <w:p w14:paraId="6390264B" w14:textId="77777777" w:rsidR="00535D94" w:rsidRPr="00682B21" w:rsidRDefault="00535D94" w:rsidP="00682B21">
      <w:pPr>
        <w:spacing w:beforeLines="100" w:before="447" w:afterLines="100" w:after="447"/>
        <w:rPr>
          <w:rFonts w:eastAsia="黑体"/>
          <w:sz w:val="28"/>
          <w:szCs w:val="28"/>
        </w:rPr>
      </w:pPr>
      <w:r w:rsidRPr="00682B21">
        <w:rPr>
          <w:rFonts w:eastAsia="黑体"/>
          <w:sz w:val="28"/>
          <w:szCs w:val="28"/>
        </w:rPr>
        <w:t xml:space="preserve">4.2 </w:t>
      </w:r>
      <w:r w:rsidRPr="00682B21">
        <w:rPr>
          <w:rFonts w:eastAsia="黑体" w:hint="eastAsia"/>
          <w:sz w:val="28"/>
          <w:szCs w:val="28"/>
        </w:rPr>
        <w:t>利用</w:t>
      </w:r>
      <w:r w:rsidRPr="00682B21">
        <w:rPr>
          <w:rFonts w:eastAsia="黑体"/>
          <w:sz w:val="28"/>
          <w:szCs w:val="28"/>
        </w:rPr>
        <w:t>并行</w:t>
      </w:r>
      <w:r w:rsidRPr="00682B21">
        <w:rPr>
          <w:rFonts w:eastAsia="黑体"/>
          <w:sz w:val="28"/>
          <w:szCs w:val="28"/>
        </w:rPr>
        <w:t>GSEA</w:t>
      </w:r>
      <w:r w:rsidRPr="00682B21">
        <w:rPr>
          <w:rFonts w:eastAsia="黑体"/>
          <w:sz w:val="28"/>
          <w:szCs w:val="28"/>
        </w:rPr>
        <w:t>进行药物聚类分析预测</w:t>
      </w:r>
    </w:p>
    <w:p w14:paraId="2C1A066E" w14:textId="77777777" w:rsidR="00535D94" w:rsidRPr="00682B21" w:rsidRDefault="00535D94" w:rsidP="00682B21">
      <w:pPr>
        <w:rPr>
          <w:rFonts w:eastAsia="黑体"/>
          <w:sz w:val="24"/>
        </w:rPr>
      </w:pPr>
      <w:r w:rsidRPr="00682B21">
        <w:rPr>
          <w:rFonts w:eastAsia="黑体"/>
          <w:sz w:val="24"/>
        </w:rPr>
        <w:t xml:space="preserve">4.2.1 </w:t>
      </w:r>
      <w:r w:rsidRPr="00682B21">
        <w:rPr>
          <w:rFonts w:eastAsia="黑体" w:hint="eastAsia"/>
          <w:sz w:val="24"/>
        </w:rPr>
        <w:t>分析</w:t>
      </w:r>
      <w:r w:rsidRPr="00682B21">
        <w:rPr>
          <w:rFonts w:eastAsia="黑体"/>
          <w:sz w:val="24"/>
        </w:rPr>
        <w:t>数据的选择</w:t>
      </w:r>
    </w:p>
    <w:p w14:paraId="7D75751C" w14:textId="77777777" w:rsidR="00535D94" w:rsidRPr="00682B21" w:rsidRDefault="00535D94" w:rsidP="00682B21">
      <w:pPr>
        <w:rPr>
          <w:rFonts w:eastAsia="黑体"/>
          <w:sz w:val="24"/>
        </w:rPr>
      </w:pPr>
      <w:r w:rsidRPr="00682B21">
        <w:rPr>
          <w:rFonts w:eastAsia="黑体" w:hint="eastAsia"/>
          <w:sz w:val="24"/>
        </w:rPr>
        <w:t xml:space="preserve">4.2.2 </w:t>
      </w:r>
      <w:r w:rsidRPr="00682B21">
        <w:rPr>
          <w:rFonts w:eastAsia="黑体" w:hint="eastAsia"/>
          <w:sz w:val="24"/>
        </w:rPr>
        <w:t>聚类</w:t>
      </w:r>
      <w:r w:rsidRPr="00682B21">
        <w:rPr>
          <w:rFonts w:eastAsia="黑体"/>
          <w:sz w:val="24"/>
        </w:rPr>
        <w:t>方法的选择</w:t>
      </w:r>
    </w:p>
    <w:p w14:paraId="1E1ABA7F" w14:textId="77777777" w:rsidR="00535D94" w:rsidRPr="00682B21" w:rsidRDefault="00535D94" w:rsidP="00682B21">
      <w:pPr>
        <w:rPr>
          <w:rFonts w:eastAsia="黑体"/>
          <w:sz w:val="24"/>
        </w:rPr>
      </w:pPr>
      <w:r w:rsidRPr="00682B21">
        <w:rPr>
          <w:rFonts w:eastAsia="黑体"/>
          <w:sz w:val="24"/>
        </w:rPr>
        <w:t xml:space="preserve">4.2.3 </w:t>
      </w:r>
      <w:r w:rsidRPr="00682B21">
        <w:rPr>
          <w:rFonts w:eastAsia="黑体" w:hint="eastAsia"/>
          <w:sz w:val="24"/>
        </w:rPr>
        <w:t>结果</w:t>
      </w:r>
      <w:r w:rsidRPr="00682B21">
        <w:rPr>
          <w:rFonts w:eastAsia="黑体"/>
          <w:sz w:val="24"/>
        </w:rPr>
        <w:t>数据分析</w:t>
      </w:r>
    </w:p>
    <w:p w14:paraId="02714F6A" w14:textId="77777777" w:rsidR="00535D94" w:rsidRPr="00682B21" w:rsidRDefault="00535D94" w:rsidP="00682B21">
      <w:pPr>
        <w:spacing w:beforeLines="100" w:before="447" w:afterLines="100" w:after="447"/>
        <w:rPr>
          <w:rFonts w:eastAsia="黑体"/>
          <w:sz w:val="28"/>
          <w:szCs w:val="28"/>
        </w:rPr>
      </w:pPr>
      <w:r w:rsidRPr="00682B21">
        <w:rPr>
          <w:rFonts w:eastAsia="黑体" w:hint="eastAsia"/>
          <w:sz w:val="28"/>
          <w:szCs w:val="28"/>
        </w:rPr>
        <w:t xml:space="preserve">4.3 </w:t>
      </w:r>
      <w:r w:rsidRPr="00682B21">
        <w:rPr>
          <w:rFonts w:eastAsia="黑体" w:hint="eastAsia"/>
          <w:sz w:val="28"/>
          <w:szCs w:val="28"/>
        </w:rPr>
        <w:t>算法</w:t>
      </w:r>
      <w:r w:rsidRPr="00682B21">
        <w:rPr>
          <w:rFonts w:eastAsia="黑体"/>
          <w:sz w:val="28"/>
          <w:szCs w:val="28"/>
        </w:rPr>
        <w:t>优化及测试</w:t>
      </w:r>
    </w:p>
    <w:p w14:paraId="50004E9A" w14:textId="77777777" w:rsidR="00535D94" w:rsidRPr="00682B21" w:rsidRDefault="00535D94" w:rsidP="00682B21">
      <w:pPr>
        <w:rPr>
          <w:rFonts w:eastAsia="黑体"/>
          <w:sz w:val="24"/>
        </w:rPr>
      </w:pPr>
      <w:r w:rsidRPr="00682B21">
        <w:rPr>
          <w:rFonts w:eastAsia="黑体"/>
          <w:sz w:val="24"/>
        </w:rPr>
        <w:t>4.3.1</w:t>
      </w:r>
      <w:r w:rsidR="00682B21">
        <w:rPr>
          <w:rFonts w:eastAsia="黑体"/>
          <w:sz w:val="24"/>
        </w:rPr>
        <w:t xml:space="preserve"> </w:t>
      </w:r>
      <w:r w:rsidRPr="00682B21">
        <w:rPr>
          <w:rFonts w:eastAsia="黑体" w:hint="eastAsia"/>
          <w:sz w:val="24"/>
        </w:rPr>
        <w:t>六种</w:t>
      </w:r>
      <w:r w:rsidRPr="00682B21">
        <w:rPr>
          <w:rFonts w:eastAsia="黑体"/>
          <w:sz w:val="24"/>
        </w:rPr>
        <w:t>相似性算法的实现</w:t>
      </w:r>
    </w:p>
    <w:p w14:paraId="36D45386" w14:textId="77777777" w:rsidR="00535D94" w:rsidRPr="00682B21" w:rsidRDefault="00535D94" w:rsidP="00682B21">
      <w:pPr>
        <w:rPr>
          <w:rFonts w:eastAsia="黑体"/>
          <w:sz w:val="24"/>
        </w:rPr>
      </w:pPr>
      <w:r w:rsidRPr="00682B21">
        <w:rPr>
          <w:rFonts w:eastAsia="黑体" w:hint="eastAsia"/>
          <w:sz w:val="24"/>
        </w:rPr>
        <w:t xml:space="preserve">4.3.2 </w:t>
      </w:r>
      <w:r w:rsidRPr="00682B21">
        <w:rPr>
          <w:rFonts w:eastAsia="黑体" w:hint="eastAsia"/>
          <w:sz w:val="24"/>
        </w:rPr>
        <w:t>交叉</w:t>
      </w:r>
      <w:r w:rsidRPr="00682B21">
        <w:rPr>
          <w:rFonts w:eastAsia="黑体"/>
          <w:sz w:val="24"/>
        </w:rPr>
        <w:t>对比</w:t>
      </w:r>
      <w:r w:rsidRPr="00682B21">
        <w:rPr>
          <w:rFonts w:eastAsia="黑体" w:hint="eastAsia"/>
          <w:sz w:val="24"/>
        </w:rPr>
        <w:t>结果</w:t>
      </w:r>
    </w:p>
    <w:p w14:paraId="0A95038A" w14:textId="77777777" w:rsidR="00535D94" w:rsidRPr="00682B21" w:rsidRDefault="00535D94" w:rsidP="00682B21">
      <w:pPr>
        <w:rPr>
          <w:rFonts w:eastAsia="黑体"/>
          <w:sz w:val="24"/>
        </w:rPr>
      </w:pPr>
      <w:r w:rsidRPr="00682B21">
        <w:rPr>
          <w:rFonts w:eastAsia="黑体" w:hint="eastAsia"/>
          <w:sz w:val="24"/>
        </w:rPr>
        <w:t xml:space="preserve">4.3.3 </w:t>
      </w:r>
      <w:r w:rsidRPr="00682B21">
        <w:rPr>
          <w:rFonts w:eastAsia="黑体" w:hint="eastAsia"/>
          <w:sz w:val="24"/>
        </w:rPr>
        <w:t>优化</w:t>
      </w:r>
      <w:r w:rsidRPr="00682B21">
        <w:rPr>
          <w:rFonts w:eastAsia="黑体"/>
          <w:sz w:val="24"/>
        </w:rPr>
        <w:t>算法的优势分析</w:t>
      </w:r>
    </w:p>
    <w:p w14:paraId="11B58008" w14:textId="77777777" w:rsidR="00535D94" w:rsidRPr="00682B21" w:rsidRDefault="00535D94" w:rsidP="00682B21">
      <w:pPr>
        <w:spacing w:beforeLines="100" w:before="447" w:afterLines="100" w:after="447"/>
        <w:rPr>
          <w:rFonts w:eastAsia="黑体"/>
          <w:sz w:val="28"/>
          <w:szCs w:val="28"/>
        </w:rPr>
      </w:pPr>
      <w:r w:rsidRPr="00682B21">
        <w:rPr>
          <w:rFonts w:eastAsia="黑体"/>
          <w:sz w:val="28"/>
          <w:szCs w:val="28"/>
        </w:rPr>
        <w:t>4.4</w:t>
      </w:r>
      <w:r w:rsidR="00682B21">
        <w:rPr>
          <w:rFonts w:eastAsia="黑体"/>
          <w:sz w:val="28"/>
          <w:szCs w:val="28"/>
        </w:rPr>
        <w:t xml:space="preserve"> </w:t>
      </w:r>
      <w:r w:rsidRPr="00682B21">
        <w:rPr>
          <w:rFonts w:eastAsia="黑体" w:hint="eastAsia"/>
          <w:sz w:val="28"/>
          <w:szCs w:val="28"/>
        </w:rPr>
        <w:t>本章</w:t>
      </w:r>
      <w:r w:rsidRPr="00682B21">
        <w:rPr>
          <w:rFonts w:eastAsia="黑体"/>
          <w:sz w:val="28"/>
          <w:szCs w:val="28"/>
        </w:rPr>
        <w:t>总结</w:t>
      </w:r>
    </w:p>
    <w:p w14:paraId="7AFD5D8A" w14:textId="77777777" w:rsidR="00535D94" w:rsidRDefault="00535D94" w:rsidP="00535D94">
      <w:pPr>
        <w:ind w:firstLineChars="200" w:firstLine="532"/>
        <w:jc w:val="left"/>
        <w:rPr>
          <w:rFonts w:ascii="宋体"/>
          <w:sz w:val="24"/>
        </w:rPr>
      </w:pPr>
    </w:p>
    <w:p w14:paraId="64FA5E88" w14:textId="77777777" w:rsidR="00535D94" w:rsidRPr="00682B21" w:rsidRDefault="00535D94" w:rsidP="00682B21">
      <w:pPr>
        <w:spacing w:beforeLines="100" w:before="447" w:afterLines="100" w:after="447"/>
        <w:jc w:val="center"/>
        <w:rPr>
          <w:rFonts w:eastAsia="黑体"/>
          <w:sz w:val="32"/>
          <w:szCs w:val="32"/>
        </w:rPr>
      </w:pPr>
      <w:r>
        <w:rPr>
          <w:rFonts w:ascii="宋体"/>
          <w:sz w:val="24"/>
        </w:rPr>
        <w:br w:type="page"/>
      </w:r>
      <w:r w:rsidRPr="00682B21">
        <w:rPr>
          <w:rFonts w:eastAsia="黑体" w:hint="eastAsia"/>
          <w:sz w:val="32"/>
          <w:szCs w:val="32"/>
        </w:rPr>
        <w:lastRenderedPageBreak/>
        <w:t>第</w:t>
      </w:r>
      <w:r w:rsidRPr="00682B21">
        <w:rPr>
          <w:rFonts w:eastAsia="黑体" w:hint="eastAsia"/>
          <w:sz w:val="32"/>
          <w:szCs w:val="32"/>
        </w:rPr>
        <w:t>5</w:t>
      </w:r>
      <w:r w:rsidRPr="00682B21">
        <w:rPr>
          <w:rFonts w:eastAsia="黑体" w:hint="eastAsia"/>
          <w:sz w:val="32"/>
          <w:szCs w:val="32"/>
        </w:rPr>
        <w:t>章</w:t>
      </w:r>
      <w:r w:rsidRPr="00682B21">
        <w:rPr>
          <w:rFonts w:eastAsia="黑体" w:hint="eastAsia"/>
          <w:sz w:val="32"/>
          <w:szCs w:val="32"/>
        </w:rPr>
        <w:t xml:space="preserve"> </w:t>
      </w:r>
      <w:r w:rsidRPr="00682B21">
        <w:rPr>
          <w:rFonts w:eastAsia="黑体" w:hint="eastAsia"/>
          <w:sz w:val="32"/>
          <w:szCs w:val="32"/>
        </w:rPr>
        <w:t>总结</w:t>
      </w:r>
      <w:r w:rsidRPr="00682B21">
        <w:rPr>
          <w:rFonts w:eastAsia="黑体"/>
          <w:sz w:val="32"/>
          <w:szCs w:val="32"/>
        </w:rPr>
        <w:t>与展望</w:t>
      </w:r>
    </w:p>
    <w:p w14:paraId="74097AB8" w14:textId="1E664C04" w:rsidR="00535D94" w:rsidRDefault="00535D94" w:rsidP="00682B21">
      <w:pPr>
        <w:spacing w:beforeLines="100" w:before="447" w:afterLines="100" w:after="447"/>
        <w:rPr>
          <w:rFonts w:eastAsia="黑体"/>
          <w:sz w:val="28"/>
          <w:szCs w:val="28"/>
        </w:rPr>
      </w:pPr>
      <w:r w:rsidRPr="00682B21">
        <w:rPr>
          <w:rFonts w:eastAsia="黑体" w:hint="eastAsia"/>
          <w:sz w:val="28"/>
          <w:szCs w:val="28"/>
        </w:rPr>
        <w:t xml:space="preserve">5.1 </w:t>
      </w:r>
      <w:r w:rsidRPr="00682B21">
        <w:rPr>
          <w:rFonts w:eastAsia="黑体" w:hint="eastAsia"/>
          <w:sz w:val="28"/>
          <w:szCs w:val="28"/>
        </w:rPr>
        <w:t>论文</w:t>
      </w:r>
      <w:r w:rsidRPr="00682B21">
        <w:rPr>
          <w:rFonts w:eastAsia="黑体"/>
          <w:sz w:val="28"/>
          <w:szCs w:val="28"/>
        </w:rPr>
        <w:t>工作总结</w:t>
      </w:r>
    </w:p>
    <w:p w14:paraId="557EF8AA" w14:textId="63E9E70E" w:rsidR="00BC2AD3" w:rsidRDefault="00BC2AD3" w:rsidP="00BC2AD3">
      <w:pPr>
        <w:ind w:firstLineChars="200" w:firstLine="532"/>
        <w:rPr>
          <w:rFonts w:ascii="宋体"/>
          <w:sz w:val="24"/>
        </w:rPr>
      </w:pPr>
      <w:r w:rsidRPr="00BC2AD3">
        <w:rPr>
          <w:rFonts w:ascii="宋体" w:hint="eastAsia"/>
          <w:sz w:val="24"/>
        </w:rPr>
        <w:t>本文首先介绍</w:t>
      </w:r>
      <w:r w:rsidRPr="00BC2AD3">
        <w:rPr>
          <w:rFonts w:ascii="宋体"/>
          <w:sz w:val="24"/>
        </w:rPr>
        <w:t>了</w:t>
      </w:r>
      <w:r w:rsidRPr="00BC2AD3">
        <w:rPr>
          <w:rFonts w:ascii="宋体" w:hint="eastAsia"/>
          <w:sz w:val="24"/>
        </w:rPr>
        <w:t>基于</w:t>
      </w:r>
      <w:r w:rsidRPr="00BC2AD3">
        <w:rPr>
          <w:rFonts w:ascii="宋体"/>
          <w:sz w:val="24"/>
        </w:rPr>
        <w:t>深度学习的转录组学数据分析方法研究的的背景和现状，通过相关背景引出了当前</w:t>
      </w:r>
      <w:r w:rsidRPr="00BC2AD3">
        <w:rPr>
          <w:rFonts w:ascii="宋体" w:hint="eastAsia"/>
          <w:sz w:val="24"/>
        </w:rPr>
        <w:t>将</w:t>
      </w:r>
      <w:r w:rsidRPr="00BC2AD3">
        <w:rPr>
          <w:rFonts w:ascii="宋体"/>
          <w:sz w:val="24"/>
        </w:rPr>
        <w:t>以</w:t>
      </w:r>
      <w:r w:rsidRPr="00BC2AD3">
        <w:rPr>
          <w:rFonts w:ascii="宋体" w:hint="eastAsia"/>
          <w:sz w:val="24"/>
        </w:rPr>
        <w:t>深度</w:t>
      </w:r>
      <w:r w:rsidRPr="00BC2AD3">
        <w:rPr>
          <w:rFonts w:ascii="宋体"/>
          <w:sz w:val="24"/>
        </w:rPr>
        <w:t>学习</w:t>
      </w:r>
      <w:r w:rsidRPr="00BC2AD3">
        <w:rPr>
          <w:rFonts w:ascii="宋体" w:hint="eastAsia"/>
          <w:sz w:val="24"/>
        </w:rPr>
        <w:t>为代表</w:t>
      </w:r>
      <w:r w:rsidRPr="00BC2AD3">
        <w:rPr>
          <w:rFonts w:ascii="宋体"/>
          <w:sz w:val="24"/>
        </w:rPr>
        <w:t>的机器学习方法应用到生物医学中的重要意义，紧接着介绍了</w:t>
      </w:r>
      <w:r w:rsidRPr="00BC2AD3">
        <w:rPr>
          <w:rFonts w:ascii="宋体" w:hint="eastAsia"/>
          <w:sz w:val="24"/>
        </w:rPr>
        <w:t>在</w:t>
      </w:r>
      <w:r w:rsidRPr="00BC2AD3">
        <w:rPr>
          <w:rFonts w:ascii="宋体"/>
          <w:sz w:val="24"/>
        </w:rPr>
        <w:t>生物医学中常用的深度学习模型以及</w:t>
      </w:r>
      <w:r w:rsidRPr="00BC2AD3">
        <w:rPr>
          <w:rFonts w:ascii="宋体" w:hint="eastAsia"/>
          <w:sz w:val="24"/>
        </w:rPr>
        <w:t>组学</w:t>
      </w:r>
      <w:r w:rsidRPr="00BC2AD3">
        <w:rPr>
          <w:rFonts w:ascii="宋体"/>
          <w:sz w:val="24"/>
        </w:rPr>
        <w:t>数据</w:t>
      </w:r>
      <w:r w:rsidRPr="00BC2AD3">
        <w:rPr>
          <w:rFonts w:ascii="宋体" w:hint="eastAsia"/>
          <w:sz w:val="24"/>
        </w:rPr>
        <w:t>分析</w:t>
      </w:r>
      <w:r w:rsidRPr="00BC2AD3">
        <w:rPr>
          <w:rFonts w:ascii="宋体"/>
          <w:sz w:val="24"/>
        </w:rPr>
        <w:t>方法；然后详细介绍了本课题研究所需要的技术基础和数据平台</w:t>
      </w:r>
      <w:r>
        <w:rPr>
          <w:rFonts w:ascii="宋体" w:hint="eastAsia"/>
          <w:sz w:val="24"/>
        </w:rPr>
        <w:t>；</w:t>
      </w:r>
      <w:r>
        <w:rPr>
          <w:rFonts w:ascii="宋体"/>
          <w:sz w:val="24"/>
        </w:rPr>
        <w:t>最后</w:t>
      </w:r>
      <w:r>
        <w:rPr>
          <w:rFonts w:ascii="宋体" w:hint="eastAsia"/>
          <w:sz w:val="24"/>
        </w:rPr>
        <w:t>基于LINCS</w:t>
      </w:r>
      <w:r>
        <w:rPr>
          <w:rFonts w:ascii="宋体"/>
          <w:sz w:val="24"/>
        </w:rPr>
        <w:t>数据平台以及WTCS算法</w:t>
      </w:r>
      <w:r>
        <w:rPr>
          <w:rFonts w:ascii="宋体" w:hint="eastAsia"/>
          <w:sz w:val="24"/>
        </w:rPr>
        <w:t>设计</w:t>
      </w:r>
      <w:r>
        <w:rPr>
          <w:rFonts w:ascii="宋体"/>
          <w:sz w:val="24"/>
        </w:rPr>
        <w:t>了</w:t>
      </w:r>
      <w:r>
        <w:rPr>
          <w:rFonts w:ascii="宋体" w:hint="eastAsia"/>
          <w:sz w:val="24"/>
        </w:rPr>
        <w:t>药物</w:t>
      </w:r>
      <w:r>
        <w:rPr>
          <w:rFonts w:ascii="宋体"/>
          <w:sz w:val="24"/>
        </w:rPr>
        <w:t>计算筛选方法并进行了改进和验证。</w:t>
      </w:r>
      <w:r>
        <w:rPr>
          <w:rFonts w:ascii="宋体" w:hint="eastAsia"/>
          <w:sz w:val="24"/>
        </w:rPr>
        <w:t>本文</w:t>
      </w:r>
      <w:r>
        <w:rPr>
          <w:rFonts w:ascii="宋体"/>
          <w:sz w:val="24"/>
        </w:rPr>
        <w:t>的主要</w:t>
      </w:r>
      <w:r>
        <w:rPr>
          <w:rFonts w:ascii="宋体" w:hint="eastAsia"/>
          <w:sz w:val="24"/>
        </w:rPr>
        <w:t>工作</w:t>
      </w:r>
      <w:r>
        <w:rPr>
          <w:rFonts w:ascii="宋体"/>
          <w:sz w:val="24"/>
        </w:rPr>
        <w:t>有</w:t>
      </w:r>
      <w:r w:rsidR="00723DEC">
        <w:rPr>
          <w:rFonts w:ascii="宋体" w:hint="eastAsia"/>
          <w:sz w:val="24"/>
        </w:rPr>
        <w:t>以</w:t>
      </w:r>
      <w:r>
        <w:rPr>
          <w:rFonts w:ascii="宋体"/>
          <w:sz w:val="24"/>
        </w:rPr>
        <w:t>下几点：</w:t>
      </w:r>
    </w:p>
    <w:p w14:paraId="76E4BAAB" w14:textId="6C04568D" w:rsidR="00BC2AD3" w:rsidRDefault="00723DEC" w:rsidP="00723DEC">
      <w:pPr>
        <w:pStyle w:val="af1"/>
        <w:numPr>
          <w:ilvl w:val="0"/>
          <w:numId w:val="7"/>
        </w:numPr>
        <w:ind w:left="0" w:firstLineChars="0" w:firstLine="532"/>
        <w:rPr>
          <w:rFonts w:ascii="宋体"/>
          <w:sz w:val="24"/>
        </w:rPr>
      </w:pPr>
      <w:r>
        <w:rPr>
          <w:rFonts w:ascii="宋体" w:hint="eastAsia"/>
          <w:sz w:val="24"/>
        </w:rPr>
        <w:t>学习</w:t>
      </w:r>
      <w:r>
        <w:rPr>
          <w:rFonts w:ascii="宋体"/>
          <w:sz w:val="24"/>
        </w:rPr>
        <w:t>并掌握了卷积神经网络等经常</w:t>
      </w:r>
      <w:r>
        <w:rPr>
          <w:rFonts w:ascii="宋体" w:hint="eastAsia"/>
          <w:sz w:val="24"/>
        </w:rPr>
        <w:t>应用</w:t>
      </w:r>
      <w:r>
        <w:rPr>
          <w:rFonts w:ascii="宋体"/>
          <w:sz w:val="24"/>
        </w:rPr>
        <w:t>于生物医学当中的深度学习网络以及基因集富集分析等组学数据分析方法，</w:t>
      </w:r>
      <w:r>
        <w:rPr>
          <w:rFonts w:ascii="宋体" w:hint="eastAsia"/>
          <w:sz w:val="24"/>
        </w:rPr>
        <w:t>对于</w:t>
      </w:r>
      <w:r>
        <w:rPr>
          <w:rFonts w:ascii="宋体"/>
          <w:sz w:val="24"/>
        </w:rPr>
        <w:t>新接触到的R语言进行了基础的理论学习并能够顺利的运用该编程语言开展课题的研究</w:t>
      </w:r>
      <w:r>
        <w:rPr>
          <w:rFonts w:ascii="宋体" w:hint="eastAsia"/>
          <w:sz w:val="24"/>
        </w:rPr>
        <w:t>。</w:t>
      </w:r>
    </w:p>
    <w:p w14:paraId="7D795B60" w14:textId="674E2466" w:rsidR="00723DEC" w:rsidRDefault="00723DEC" w:rsidP="00723DEC">
      <w:pPr>
        <w:pStyle w:val="af1"/>
        <w:numPr>
          <w:ilvl w:val="0"/>
          <w:numId w:val="7"/>
        </w:numPr>
        <w:ind w:left="0" w:firstLineChars="0" w:firstLine="532"/>
        <w:rPr>
          <w:rFonts w:ascii="宋体"/>
          <w:sz w:val="24"/>
        </w:rPr>
      </w:pPr>
      <w:r>
        <w:rPr>
          <w:rFonts w:ascii="宋体" w:hint="eastAsia"/>
          <w:sz w:val="24"/>
        </w:rPr>
        <w:t>研究</w:t>
      </w:r>
      <w:r>
        <w:rPr>
          <w:rFonts w:ascii="宋体"/>
          <w:sz w:val="24"/>
        </w:rPr>
        <w:t>分析了基于L1000实验技术的CMAP及LINCS数据平台，并在此基础上</w:t>
      </w:r>
      <w:r>
        <w:rPr>
          <w:rFonts w:ascii="宋体" w:hint="eastAsia"/>
          <w:sz w:val="24"/>
        </w:rPr>
        <w:t>实现</w:t>
      </w:r>
      <w:r>
        <w:rPr>
          <w:rFonts w:ascii="宋体"/>
          <w:sz w:val="24"/>
        </w:rPr>
        <w:t>了相关药物预测</w:t>
      </w:r>
      <w:r>
        <w:rPr>
          <w:rFonts w:ascii="宋体" w:hint="eastAsia"/>
          <w:sz w:val="24"/>
        </w:rPr>
        <w:t>分析</w:t>
      </w:r>
      <w:r>
        <w:rPr>
          <w:rFonts w:ascii="宋体"/>
          <w:sz w:val="24"/>
        </w:rPr>
        <w:t>方法，</w:t>
      </w:r>
      <w:r>
        <w:rPr>
          <w:rFonts w:ascii="宋体" w:hint="eastAsia"/>
          <w:sz w:val="24"/>
        </w:rPr>
        <w:t>对</w:t>
      </w:r>
      <w:r>
        <w:rPr>
          <w:rFonts w:ascii="宋体"/>
          <w:sz w:val="24"/>
        </w:rPr>
        <w:t>相关的药物发现分析方法进行了验证</w:t>
      </w:r>
      <w:r>
        <w:rPr>
          <w:rFonts w:ascii="宋体" w:hint="eastAsia"/>
          <w:sz w:val="24"/>
        </w:rPr>
        <w:t>与评估，然后在</w:t>
      </w:r>
      <w:r>
        <w:rPr>
          <w:rFonts w:ascii="宋体"/>
          <w:sz w:val="24"/>
        </w:rPr>
        <w:t>原有的药物分析流程上进行了优化创新。</w:t>
      </w:r>
    </w:p>
    <w:p w14:paraId="2327005C" w14:textId="5C770866" w:rsidR="00723DEC" w:rsidRPr="00BC2AD3" w:rsidRDefault="00723DEC" w:rsidP="00723DEC">
      <w:pPr>
        <w:pStyle w:val="af1"/>
        <w:numPr>
          <w:ilvl w:val="0"/>
          <w:numId w:val="7"/>
        </w:numPr>
        <w:ind w:left="0" w:firstLineChars="0" w:firstLine="532"/>
        <w:rPr>
          <w:rFonts w:ascii="宋体"/>
          <w:sz w:val="24"/>
        </w:rPr>
      </w:pPr>
      <w:r>
        <w:rPr>
          <w:rFonts w:ascii="宋体" w:hint="eastAsia"/>
          <w:sz w:val="24"/>
        </w:rPr>
        <w:t>针对</w:t>
      </w:r>
      <w:r>
        <w:rPr>
          <w:rFonts w:ascii="宋体"/>
          <w:sz w:val="24"/>
        </w:rPr>
        <w:t>抗真菌药物</w:t>
      </w:r>
      <w:r>
        <w:rPr>
          <w:rFonts w:ascii="宋体" w:hint="eastAsia"/>
          <w:sz w:val="24"/>
        </w:rPr>
        <w:t>发现</w:t>
      </w:r>
      <w:r>
        <w:rPr>
          <w:rFonts w:ascii="宋体"/>
          <w:sz w:val="24"/>
        </w:rPr>
        <w:t>的需要，应用药物计算筛选方法对</w:t>
      </w:r>
      <w:r w:rsidR="00952FB8">
        <w:rPr>
          <w:rFonts w:ascii="宋体" w:hint="eastAsia"/>
          <w:sz w:val="24"/>
        </w:rPr>
        <w:t>计算</w:t>
      </w:r>
      <w:r>
        <w:rPr>
          <w:rFonts w:ascii="宋体" w:hint="eastAsia"/>
          <w:sz w:val="24"/>
        </w:rPr>
        <w:t>相关药物</w:t>
      </w:r>
      <w:r w:rsidR="00952FB8">
        <w:rPr>
          <w:rFonts w:ascii="宋体" w:hint="eastAsia"/>
          <w:sz w:val="24"/>
        </w:rPr>
        <w:t>的</w:t>
      </w:r>
      <w:r w:rsidR="00952FB8">
        <w:rPr>
          <w:rFonts w:ascii="宋体"/>
          <w:sz w:val="24"/>
        </w:rPr>
        <w:t>相似性列表</w:t>
      </w:r>
      <w:r>
        <w:rPr>
          <w:rFonts w:ascii="宋体" w:hint="eastAsia"/>
          <w:sz w:val="24"/>
        </w:rPr>
        <w:t>进行</w:t>
      </w:r>
      <w:r w:rsidR="00952FB8">
        <w:rPr>
          <w:rFonts w:ascii="宋体" w:hint="eastAsia"/>
          <w:sz w:val="24"/>
        </w:rPr>
        <w:t>药物</w:t>
      </w:r>
      <w:r w:rsidR="00952FB8">
        <w:rPr>
          <w:rFonts w:ascii="宋体"/>
          <w:sz w:val="24"/>
        </w:rPr>
        <w:t>的</w:t>
      </w:r>
      <w:r>
        <w:rPr>
          <w:rFonts w:ascii="宋体"/>
          <w:sz w:val="24"/>
        </w:rPr>
        <w:t>预测分析</w:t>
      </w:r>
      <w:r w:rsidR="00952FB8">
        <w:rPr>
          <w:rFonts w:ascii="宋体" w:hint="eastAsia"/>
          <w:sz w:val="24"/>
        </w:rPr>
        <w:t>，</w:t>
      </w:r>
      <w:r w:rsidR="00952FB8">
        <w:rPr>
          <w:rFonts w:ascii="宋体"/>
          <w:sz w:val="24"/>
        </w:rPr>
        <w:t>然后</w:t>
      </w:r>
      <w:r w:rsidR="00952FB8">
        <w:rPr>
          <w:rFonts w:ascii="宋体" w:hint="eastAsia"/>
          <w:sz w:val="24"/>
        </w:rPr>
        <w:t>设计</w:t>
      </w:r>
      <w:r w:rsidR="00952FB8">
        <w:rPr>
          <w:rFonts w:ascii="宋体"/>
          <w:sz w:val="24"/>
        </w:rPr>
        <w:t>实验进行</w:t>
      </w:r>
      <w:r w:rsidR="00952FB8">
        <w:rPr>
          <w:rFonts w:ascii="宋体" w:hint="eastAsia"/>
          <w:sz w:val="24"/>
        </w:rPr>
        <w:t>了</w:t>
      </w:r>
      <w:r w:rsidR="00952FB8">
        <w:rPr>
          <w:rFonts w:ascii="宋体"/>
          <w:sz w:val="24"/>
        </w:rPr>
        <w:t>验证</w:t>
      </w:r>
      <w:r w:rsidR="00952FB8">
        <w:rPr>
          <w:rFonts w:ascii="宋体" w:hint="eastAsia"/>
          <w:sz w:val="24"/>
        </w:rPr>
        <w:t>，验证</w:t>
      </w:r>
      <w:r w:rsidR="00952FB8">
        <w:rPr>
          <w:rFonts w:ascii="宋体"/>
          <w:sz w:val="24"/>
        </w:rPr>
        <w:t>药物计算筛选方法的可靠性。</w:t>
      </w:r>
    </w:p>
    <w:p w14:paraId="2AB5D397" w14:textId="6AB0D16B" w:rsidR="00535D94" w:rsidRDefault="00535D94" w:rsidP="00682B21">
      <w:pPr>
        <w:spacing w:beforeLines="100" w:before="447" w:afterLines="100" w:after="447"/>
        <w:rPr>
          <w:rFonts w:eastAsia="黑体"/>
          <w:sz w:val="28"/>
          <w:szCs w:val="28"/>
        </w:rPr>
      </w:pPr>
      <w:r w:rsidRPr="00682B21">
        <w:rPr>
          <w:rFonts w:eastAsia="黑体"/>
          <w:sz w:val="28"/>
          <w:szCs w:val="28"/>
        </w:rPr>
        <w:t xml:space="preserve">5.2 </w:t>
      </w:r>
      <w:r w:rsidRPr="00682B21">
        <w:rPr>
          <w:rFonts w:eastAsia="黑体" w:hint="eastAsia"/>
          <w:sz w:val="28"/>
          <w:szCs w:val="28"/>
        </w:rPr>
        <w:t>未来</w:t>
      </w:r>
      <w:r w:rsidRPr="00682B21">
        <w:rPr>
          <w:rFonts w:eastAsia="黑体"/>
          <w:sz w:val="28"/>
          <w:szCs w:val="28"/>
        </w:rPr>
        <w:t>工作展望</w:t>
      </w:r>
    </w:p>
    <w:p w14:paraId="1C5EDD80" w14:textId="7CEBD601" w:rsidR="00952FB8" w:rsidRDefault="00952FB8" w:rsidP="00952FB8">
      <w:pPr>
        <w:ind w:firstLineChars="200" w:firstLine="532"/>
        <w:rPr>
          <w:rFonts w:ascii="宋体"/>
          <w:sz w:val="24"/>
        </w:rPr>
      </w:pPr>
      <w:r w:rsidRPr="00952FB8">
        <w:rPr>
          <w:rFonts w:ascii="宋体" w:hint="eastAsia"/>
          <w:sz w:val="24"/>
        </w:rPr>
        <w:t>本文</w:t>
      </w:r>
      <w:r w:rsidRPr="00952FB8">
        <w:rPr>
          <w:rFonts w:ascii="宋体"/>
          <w:sz w:val="24"/>
        </w:rPr>
        <w:t>在</w:t>
      </w:r>
      <w:r w:rsidRPr="00952FB8">
        <w:rPr>
          <w:rFonts w:ascii="宋体" w:hint="eastAsia"/>
          <w:sz w:val="24"/>
        </w:rPr>
        <w:t>基于</w:t>
      </w:r>
      <w:r w:rsidRPr="00952FB8">
        <w:rPr>
          <w:rFonts w:ascii="宋体"/>
          <w:sz w:val="24"/>
        </w:rPr>
        <w:t>WTCS算法的药物发现分析流程上</w:t>
      </w:r>
      <w:r w:rsidRPr="00952FB8">
        <w:rPr>
          <w:rFonts w:ascii="宋体" w:hint="eastAsia"/>
          <w:sz w:val="24"/>
        </w:rPr>
        <w:t>进行</w:t>
      </w:r>
      <w:r w:rsidRPr="00952FB8">
        <w:rPr>
          <w:rFonts w:ascii="宋体"/>
          <w:sz w:val="24"/>
        </w:rPr>
        <w:t>了优化</w:t>
      </w:r>
      <w:r w:rsidRPr="00952FB8">
        <w:rPr>
          <w:rFonts w:ascii="宋体" w:hint="eastAsia"/>
          <w:sz w:val="24"/>
        </w:rPr>
        <w:t>创新</w:t>
      </w:r>
      <w:r w:rsidRPr="00952FB8">
        <w:rPr>
          <w:rFonts w:ascii="宋体"/>
          <w:sz w:val="24"/>
        </w:rPr>
        <w:t>，使得药物预测分析在一定程度上</w:t>
      </w:r>
      <w:r w:rsidRPr="00952FB8">
        <w:rPr>
          <w:rFonts w:ascii="宋体" w:hint="eastAsia"/>
          <w:sz w:val="24"/>
        </w:rPr>
        <w:t>得到了</w:t>
      </w:r>
      <w:r w:rsidRPr="00952FB8">
        <w:rPr>
          <w:rFonts w:ascii="宋体"/>
          <w:sz w:val="24"/>
        </w:rPr>
        <w:t>优化，但本文的研究中仍然</w:t>
      </w:r>
      <w:r w:rsidRPr="00952FB8">
        <w:rPr>
          <w:rFonts w:ascii="宋体" w:hint="eastAsia"/>
          <w:sz w:val="24"/>
        </w:rPr>
        <w:t>存在</w:t>
      </w:r>
      <w:r w:rsidRPr="00952FB8">
        <w:rPr>
          <w:rFonts w:ascii="宋体"/>
          <w:sz w:val="24"/>
        </w:rPr>
        <w:t>以下几点可以继续</w:t>
      </w:r>
      <w:r w:rsidRPr="00952FB8">
        <w:rPr>
          <w:rFonts w:ascii="宋体" w:hint="eastAsia"/>
          <w:sz w:val="24"/>
        </w:rPr>
        <w:t>改进：</w:t>
      </w:r>
    </w:p>
    <w:p w14:paraId="7E7DD953" w14:textId="17F26A8D" w:rsidR="00952FB8" w:rsidRDefault="00B9361F" w:rsidP="00967C53">
      <w:pPr>
        <w:pStyle w:val="af1"/>
        <w:numPr>
          <w:ilvl w:val="0"/>
          <w:numId w:val="9"/>
        </w:numPr>
        <w:ind w:left="0" w:firstLineChars="0" w:firstLine="567"/>
        <w:rPr>
          <w:rFonts w:ascii="宋体"/>
          <w:sz w:val="24"/>
        </w:rPr>
      </w:pPr>
      <w:r>
        <w:rPr>
          <w:rFonts w:ascii="宋体" w:hint="eastAsia"/>
          <w:sz w:val="24"/>
        </w:rPr>
        <w:t>由于</w:t>
      </w:r>
      <w:r>
        <w:rPr>
          <w:rFonts w:ascii="宋体"/>
          <w:sz w:val="24"/>
        </w:rPr>
        <w:t>时间关系，本文仅针对抗真菌药物</w:t>
      </w:r>
      <w:r>
        <w:rPr>
          <w:rFonts w:ascii="宋体" w:hint="eastAsia"/>
          <w:sz w:val="24"/>
        </w:rPr>
        <w:t>发现</w:t>
      </w:r>
      <w:r>
        <w:rPr>
          <w:rFonts w:ascii="宋体"/>
          <w:sz w:val="24"/>
        </w:rPr>
        <w:t>需要</w:t>
      </w:r>
      <w:r>
        <w:rPr>
          <w:rFonts w:ascii="宋体" w:hint="eastAsia"/>
          <w:sz w:val="24"/>
        </w:rPr>
        <w:t>应用</w:t>
      </w:r>
      <w:r>
        <w:rPr>
          <w:rFonts w:ascii="宋体"/>
          <w:sz w:val="24"/>
        </w:rPr>
        <w:t>药物计算筛选方法对药物完成了预测分析，</w:t>
      </w:r>
      <w:r>
        <w:rPr>
          <w:rFonts w:ascii="宋体" w:hint="eastAsia"/>
          <w:sz w:val="24"/>
        </w:rPr>
        <w:t>且</w:t>
      </w:r>
      <w:r>
        <w:rPr>
          <w:rFonts w:ascii="宋体"/>
          <w:sz w:val="24"/>
        </w:rPr>
        <w:t>本文</w:t>
      </w:r>
      <w:r>
        <w:rPr>
          <w:rFonts w:ascii="宋体" w:hint="eastAsia"/>
          <w:sz w:val="24"/>
        </w:rPr>
        <w:t>依赖</w:t>
      </w:r>
      <w:r>
        <w:rPr>
          <w:rFonts w:ascii="宋体"/>
          <w:sz w:val="24"/>
        </w:rPr>
        <w:t>的LINCS数据平台数据集有限，如果针对其他该数据平台</w:t>
      </w:r>
      <w:r>
        <w:rPr>
          <w:rFonts w:ascii="宋体" w:hint="eastAsia"/>
          <w:sz w:val="24"/>
        </w:rPr>
        <w:t>中</w:t>
      </w:r>
      <w:r>
        <w:rPr>
          <w:rFonts w:ascii="宋体"/>
          <w:sz w:val="24"/>
        </w:rPr>
        <w:t>数据不完善的药物进行预测分析时，</w:t>
      </w:r>
      <w:r>
        <w:rPr>
          <w:rFonts w:ascii="宋体" w:hint="eastAsia"/>
          <w:sz w:val="24"/>
        </w:rPr>
        <w:t>可能</w:t>
      </w:r>
      <w:r>
        <w:rPr>
          <w:rFonts w:ascii="宋体"/>
          <w:sz w:val="24"/>
        </w:rPr>
        <w:t>无法提供可靠的预测结果</w:t>
      </w:r>
      <w:r w:rsidR="00952FB8" w:rsidRPr="00967C53">
        <w:rPr>
          <w:rFonts w:ascii="宋体"/>
          <w:sz w:val="24"/>
        </w:rPr>
        <w:t>。</w:t>
      </w:r>
    </w:p>
    <w:p w14:paraId="149CAC1C" w14:textId="558F7BD1" w:rsidR="00B9361F" w:rsidRPr="00967C53" w:rsidRDefault="00B9361F" w:rsidP="00967C53">
      <w:pPr>
        <w:pStyle w:val="af1"/>
        <w:numPr>
          <w:ilvl w:val="0"/>
          <w:numId w:val="9"/>
        </w:numPr>
        <w:ind w:left="0" w:firstLineChars="0" w:firstLine="567"/>
        <w:rPr>
          <w:rFonts w:ascii="宋体"/>
          <w:sz w:val="24"/>
        </w:rPr>
      </w:pPr>
      <w:r w:rsidRPr="00967C53">
        <w:rPr>
          <w:rFonts w:ascii="宋体" w:hint="eastAsia"/>
          <w:sz w:val="24"/>
        </w:rPr>
        <w:t>利用组学</w:t>
      </w:r>
      <w:r w:rsidRPr="00967C53">
        <w:rPr>
          <w:rFonts w:ascii="宋体"/>
          <w:sz w:val="24"/>
        </w:rPr>
        <w:t>数据以及相关算法设计药物筛选分析的过程是</w:t>
      </w:r>
      <w:r w:rsidRPr="00967C53">
        <w:rPr>
          <w:rFonts w:ascii="宋体" w:hint="eastAsia"/>
          <w:sz w:val="24"/>
        </w:rPr>
        <w:t>一个完整</w:t>
      </w:r>
      <w:r w:rsidRPr="00967C53">
        <w:rPr>
          <w:rFonts w:ascii="宋体"/>
          <w:sz w:val="24"/>
        </w:rPr>
        <w:lastRenderedPageBreak/>
        <w:t>的过程，而本文</w:t>
      </w:r>
      <w:r w:rsidRPr="00967C53">
        <w:rPr>
          <w:rFonts w:ascii="宋体" w:hint="eastAsia"/>
          <w:sz w:val="24"/>
        </w:rPr>
        <w:t>只是</w:t>
      </w:r>
      <w:r w:rsidRPr="00967C53">
        <w:rPr>
          <w:rFonts w:ascii="宋体"/>
          <w:sz w:val="24"/>
        </w:rPr>
        <w:t>在最后一个设计药物</w:t>
      </w:r>
      <w:r w:rsidRPr="00967C53">
        <w:rPr>
          <w:rFonts w:ascii="宋体" w:hint="eastAsia"/>
          <w:sz w:val="24"/>
        </w:rPr>
        <w:t>筛选</w:t>
      </w:r>
      <w:r w:rsidRPr="00967C53">
        <w:rPr>
          <w:rFonts w:ascii="宋体"/>
          <w:sz w:val="24"/>
        </w:rPr>
        <w:t>计算方法的环节上进行了优化创新，这在一定程度上能够提高药物预测分析的准确性，如果能够</w:t>
      </w:r>
      <w:r w:rsidRPr="00967C53">
        <w:rPr>
          <w:rFonts w:ascii="宋体" w:hint="eastAsia"/>
          <w:sz w:val="24"/>
        </w:rPr>
        <w:t>将</w:t>
      </w:r>
      <w:r w:rsidRPr="00967C53">
        <w:rPr>
          <w:rFonts w:ascii="宋体"/>
          <w:sz w:val="24"/>
        </w:rPr>
        <w:t>药物</w:t>
      </w:r>
      <w:r w:rsidRPr="00967C53">
        <w:rPr>
          <w:rFonts w:ascii="宋体" w:hint="eastAsia"/>
          <w:sz w:val="24"/>
        </w:rPr>
        <w:t>分析</w:t>
      </w:r>
      <w:r w:rsidRPr="00967C53">
        <w:rPr>
          <w:rFonts w:ascii="宋体"/>
          <w:sz w:val="24"/>
        </w:rPr>
        <w:t>发现之前的数据分析算法也考虑在其中，对现有的WTCS算法进行优化改进，</w:t>
      </w:r>
      <w:r>
        <w:rPr>
          <w:rFonts w:ascii="宋体" w:hint="eastAsia"/>
          <w:sz w:val="24"/>
        </w:rPr>
        <w:t>使得</w:t>
      </w:r>
      <w:r w:rsidRPr="00967C53">
        <w:rPr>
          <w:rFonts w:ascii="宋体"/>
          <w:sz w:val="24"/>
        </w:rPr>
        <w:t>优化的效果</w:t>
      </w:r>
      <w:r>
        <w:rPr>
          <w:rFonts w:ascii="宋体" w:hint="eastAsia"/>
          <w:sz w:val="24"/>
        </w:rPr>
        <w:t>可</w:t>
      </w:r>
      <w:r w:rsidRPr="00967C53">
        <w:rPr>
          <w:rFonts w:ascii="宋体"/>
          <w:sz w:val="24"/>
        </w:rPr>
        <w:t>更加的</w:t>
      </w:r>
      <w:r>
        <w:rPr>
          <w:rFonts w:ascii="宋体" w:hint="eastAsia"/>
          <w:sz w:val="24"/>
        </w:rPr>
        <w:t>理想</w:t>
      </w:r>
    </w:p>
    <w:p w14:paraId="1C830D51" w14:textId="77777777" w:rsidR="001F45FF" w:rsidRPr="00682B21" w:rsidRDefault="001F45FF" w:rsidP="00682B21">
      <w:pPr>
        <w:spacing w:beforeLines="100" w:before="447" w:afterLines="100" w:after="447"/>
        <w:rPr>
          <w:rFonts w:eastAsia="黑体"/>
          <w:sz w:val="28"/>
          <w:szCs w:val="28"/>
        </w:rPr>
      </w:pPr>
    </w:p>
    <w:p w14:paraId="6AA29E83" w14:textId="77777777" w:rsidR="001F45FF" w:rsidRPr="00682B21" w:rsidRDefault="001F45FF" w:rsidP="00682B21">
      <w:pPr>
        <w:spacing w:beforeLines="100" w:before="447" w:afterLines="100" w:after="447"/>
        <w:rPr>
          <w:rFonts w:eastAsia="黑体"/>
          <w:sz w:val="28"/>
          <w:szCs w:val="28"/>
        </w:rPr>
        <w:sectPr w:rsidR="001F45FF" w:rsidRPr="00682B21" w:rsidSect="0040636E">
          <w:pgSz w:w="11907" w:h="16840" w:code="9"/>
          <w:pgMar w:top="1701" w:right="1701" w:bottom="1701" w:left="1701" w:header="1418" w:footer="1418" w:gutter="0"/>
          <w:cols w:space="425"/>
          <w:docGrid w:type="linesAndChars" w:linePitch="447" w:charSpace="5325"/>
        </w:sectPr>
      </w:pPr>
    </w:p>
    <w:p w14:paraId="7BA7E95E" w14:textId="77777777" w:rsidR="001F45FF" w:rsidRPr="007D049B" w:rsidRDefault="001F45FF" w:rsidP="001F45FF">
      <w:pPr>
        <w:spacing w:beforeLines="100" w:before="447" w:afterLines="100" w:after="447" w:line="360" w:lineRule="auto"/>
        <w:jc w:val="center"/>
        <w:rPr>
          <w:rFonts w:ascii="宋体" w:hAnsi="宋体"/>
          <w:color w:val="FF0000"/>
          <w:sz w:val="24"/>
        </w:rPr>
      </w:pPr>
      <w:r w:rsidRPr="007D049B">
        <w:rPr>
          <w:rFonts w:ascii="黑体" w:eastAsia="黑体" w:hint="eastAsia"/>
          <w:color w:val="FF0000"/>
          <w:sz w:val="32"/>
        </w:rPr>
        <w:lastRenderedPageBreak/>
        <w:t>致　谢</w:t>
      </w:r>
    </w:p>
    <w:p w14:paraId="73B0BCEC" w14:textId="77777777" w:rsidR="001F45FF" w:rsidRPr="00E90D50" w:rsidRDefault="001F45FF" w:rsidP="001F45FF">
      <w:pPr>
        <w:spacing w:line="360" w:lineRule="auto"/>
        <w:ind w:firstLineChars="200" w:firstLine="532"/>
        <w:jc w:val="left"/>
        <w:rPr>
          <w:rFonts w:ascii="宋体" w:hAnsi="宋体"/>
          <w:sz w:val="24"/>
        </w:rPr>
      </w:pPr>
      <w:r>
        <w:rPr>
          <w:rFonts w:ascii="宋体" w:hAnsi="宋体" w:hint="eastAsia"/>
          <w:sz w:val="24"/>
        </w:rPr>
        <w:t>致谢内容。</w:t>
      </w:r>
    </w:p>
    <w:p w14:paraId="5E4C9AA6" w14:textId="77777777" w:rsidR="001F45FF" w:rsidRPr="00E90D50" w:rsidRDefault="001F45FF" w:rsidP="001F45FF">
      <w:pPr>
        <w:spacing w:line="360" w:lineRule="auto"/>
        <w:jc w:val="left"/>
        <w:rPr>
          <w:rFonts w:ascii="宋体" w:hAnsi="宋体"/>
          <w:sz w:val="24"/>
        </w:rPr>
        <w:sectPr w:rsidR="001F45FF" w:rsidRPr="00E90D50" w:rsidSect="0040636E">
          <w:pgSz w:w="11907" w:h="16840" w:code="9"/>
          <w:pgMar w:top="1701" w:right="1701" w:bottom="1701" w:left="1701" w:header="1418" w:footer="1418" w:gutter="0"/>
          <w:cols w:space="425"/>
          <w:docGrid w:type="linesAndChars" w:linePitch="447" w:charSpace="5325"/>
        </w:sectPr>
      </w:pPr>
    </w:p>
    <w:p w14:paraId="3BD5C851" w14:textId="77777777" w:rsidR="001F45FF" w:rsidRPr="007D049B" w:rsidRDefault="001F45FF" w:rsidP="001F45FF">
      <w:pPr>
        <w:spacing w:beforeLines="100" w:before="447" w:afterLines="100" w:after="447" w:line="360" w:lineRule="auto"/>
        <w:jc w:val="center"/>
        <w:rPr>
          <w:rFonts w:ascii="黑体" w:eastAsia="黑体"/>
          <w:color w:val="FF0000"/>
          <w:sz w:val="28"/>
          <w:szCs w:val="28"/>
        </w:rPr>
      </w:pPr>
      <w:r w:rsidRPr="007D049B">
        <w:rPr>
          <w:rFonts w:ascii="黑体" w:eastAsia="黑体" w:hint="eastAsia"/>
          <w:color w:val="FF0000"/>
          <w:sz w:val="28"/>
          <w:szCs w:val="28"/>
        </w:rPr>
        <w:lastRenderedPageBreak/>
        <w:t>参考文献</w:t>
      </w:r>
    </w:p>
    <w:p w14:paraId="1372A87D" w14:textId="77777777" w:rsidR="001F45FF" w:rsidRPr="00C44670" w:rsidRDefault="001F45FF" w:rsidP="001F45FF">
      <w:pPr>
        <w:rPr>
          <w:szCs w:val="21"/>
        </w:rPr>
      </w:pPr>
      <w:r w:rsidRPr="00C44670">
        <w:rPr>
          <w:szCs w:val="21"/>
        </w:rPr>
        <w:t>[1]</w:t>
      </w:r>
      <w:r w:rsidRPr="00C44670">
        <w:rPr>
          <w:rFonts w:hAnsi="宋体"/>
          <w:szCs w:val="21"/>
        </w:rPr>
        <w:t>著者</w:t>
      </w:r>
      <w:r w:rsidRPr="00C44670">
        <w:rPr>
          <w:szCs w:val="21"/>
        </w:rPr>
        <w:t>.</w:t>
      </w:r>
      <w:r w:rsidRPr="00C44670">
        <w:rPr>
          <w:rFonts w:hAnsi="宋体"/>
          <w:szCs w:val="21"/>
        </w:rPr>
        <w:t>书名</w:t>
      </w:r>
      <w:r w:rsidRPr="00C44670">
        <w:rPr>
          <w:szCs w:val="21"/>
        </w:rPr>
        <w:t>[M].</w:t>
      </w:r>
      <w:r w:rsidRPr="00C44670">
        <w:rPr>
          <w:rFonts w:hAnsi="宋体"/>
          <w:szCs w:val="21"/>
        </w:rPr>
        <w:t>版本（初版不写）</w:t>
      </w:r>
      <w:r w:rsidRPr="00C44670">
        <w:rPr>
          <w:szCs w:val="21"/>
        </w:rPr>
        <w:t>.</w:t>
      </w:r>
      <w:r w:rsidRPr="00C44670">
        <w:rPr>
          <w:rFonts w:hAnsi="宋体"/>
          <w:szCs w:val="21"/>
        </w:rPr>
        <w:t>翻译者</w:t>
      </w:r>
      <w:r w:rsidRPr="00C44670">
        <w:rPr>
          <w:szCs w:val="21"/>
        </w:rPr>
        <w:t>.</w:t>
      </w:r>
      <w:r w:rsidRPr="00C44670">
        <w:rPr>
          <w:rFonts w:hAnsi="宋体"/>
          <w:szCs w:val="21"/>
        </w:rPr>
        <w:t>出版地：出版者，出版年</w:t>
      </w:r>
      <w:r w:rsidRPr="00C44670">
        <w:rPr>
          <w:szCs w:val="21"/>
        </w:rPr>
        <w:t>.</w:t>
      </w:r>
      <w:r w:rsidRPr="00C44670">
        <w:rPr>
          <w:rFonts w:hAnsi="宋体"/>
          <w:szCs w:val="21"/>
        </w:rPr>
        <w:t>起止页码</w:t>
      </w:r>
      <w:r w:rsidRPr="00C44670">
        <w:rPr>
          <w:szCs w:val="21"/>
        </w:rPr>
        <w:t>.</w:t>
      </w:r>
    </w:p>
    <w:p w14:paraId="30B68DD1" w14:textId="77777777" w:rsidR="001F45FF" w:rsidRPr="00C44670" w:rsidRDefault="001F45FF" w:rsidP="001F45FF">
      <w:pPr>
        <w:ind w:left="236" w:hangingChars="100" w:hanging="236"/>
        <w:rPr>
          <w:szCs w:val="21"/>
        </w:rPr>
      </w:pPr>
      <w:r w:rsidRPr="00C44670">
        <w:rPr>
          <w:szCs w:val="21"/>
        </w:rPr>
        <w:t>[2]</w:t>
      </w:r>
      <w:r w:rsidRPr="00C44670">
        <w:rPr>
          <w:rFonts w:hAnsi="宋体"/>
          <w:szCs w:val="21"/>
        </w:rPr>
        <w:t>著者</w:t>
      </w:r>
      <w:r w:rsidRPr="00C44670">
        <w:rPr>
          <w:szCs w:val="21"/>
        </w:rPr>
        <w:t>.</w:t>
      </w:r>
      <w:r w:rsidRPr="00C44670">
        <w:rPr>
          <w:rFonts w:hAnsi="宋体"/>
          <w:szCs w:val="21"/>
        </w:rPr>
        <w:t>篇名</w:t>
      </w:r>
      <w:r w:rsidRPr="00C44670">
        <w:rPr>
          <w:szCs w:val="21"/>
        </w:rPr>
        <w:t>[J].</w:t>
      </w:r>
      <w:r w:rsidRPr="00C44670">
        <w:rPr>
          <w:rFonts w:hAnsi="宋体"/>
          <w:szCs w:val="21"/>
        </w:rPr>
        <w:t>刊名（外文刊名可按标准缩写并省略缩写点）</w:t>
      </w:r>
      <w:r w:rsidRPr="00C44670">
        <w:rPr>
          <w:szCs w:val="21"/>
        </w:rPr>
        <w:t>.</w:t>
      </w:r>
      <w:r w:rsidRPr="00C44670">
        <w:rPr>
          <w:rFonts w:hAnsi="宋体"/>
          <w:szCs w:val="21"/>
        </w:rPr>
        <w:t>出版年，卷号（期号）</w:t>
      </w:r>
      <w:r w:rsidRPr="00C44670">
        <w:rPr>
          <w:szCs w:val="21"/>
        </w:rPr>
        <w:t>:</w:t>
      </w:r>
      <w:r w:rsidRPr="00C44670">
        <w:rPr>
          <w:rFonts w:hAnsi="宋体"/>
          <w:szCs w:val="21"/>
        </w:rPr>
        <w:t>起止页码</w:t>
      </w:r>
      <w:r w:rsidRPr="00C44670">
        <w:rPr>
          <w:szCs w:val="21"/>
        </w:rPr>
        <w:t>.</w:t>
      </w:r>
    </w:p>
    <w:p w14:paraId="666B4C90" w14:textId="77777777" w:rsidR="001F45FF" w:rsidRPr="00C44670" w:rsidRDefault="001F45FF" w:rsidP="001F45FF">
      <w:pPr>
        <w:rPr>
          <w:szCs w:val="21"/>
        </w:rPr>
      </w:pPr>
      <w:r w:rsidRPr="00C44670">
        <w:rPr>
          <w:szCs w:val="21"/>
        </w:rPr>
        <w:t>[3]</w:t>
      </w:r>
      <w:r w:rsidRPr="00C44670">
        <w:rPr>
          <w:rFonts w:hAnsi="宋体"/>
          <w:szCs w:val="21"/>
        </w:rPr>
        <w:t>著者</w:t>
      </w:r>
      <w:r w:rsidRPr="00C44670">
        <w:rPr>
          <w:szCs w:val="21"/>
        </w:rPr>
        <w:t>.</w:t>
      </w:r>
      <w:r w:rsidRPr="00C44670">
        <w:rPr>
          <w:rFonts w:hAnsi="宋体"/>
          <w:szCs w:val="21"/>
        </w:rPr>
        <w:t>篇名</w:t>
      </w:r>
      <w:r w:rsidRPr="00C44670">
        <w:rPr>
          <w:szCs w:val="21"/>
        </w:rPr>
        <w:t>.</w:t>
      </w:r>
      <w:r w:rsidRPr="00C44670">
        <w:rPr>
          <w:rFonts w:hAnsi="宋体"/>
          <w:szCs w:val="21"/>
        </w:rPr>
        <w:t>主编</w:t>
      </w:r>
      <w:r w:rsidRPr="00C44670">
        <w:rPr>
          <w:szCs w:val="21"/>
        </w:rPr>
        <w:t>.</w:t>
      </w:r>
      <w:r w:rsidRPr="00C44670">
        <w:rPr>
          <w:rFonts w:hAnsi="宋体"/>
          <w:szCs w:val="21"/>
        </w:rPr>
        <w:t>论文集名</w:t>
      </w:r>
      <w:r w:rsidRPr="00C44670">
        <w:rPr>
          <w:szCs w:val="21"/>
        </w:rPr>
        <w:t>[C].</w:t>
      </w:r>
      <w:r w:rsidRPr="00C44670">
        <w:rPr>
          <w:rFonts w:hAnsi="宋体"/>
          <w:szCs w:val="21"/>
        </w:rPr>
        <w:t>出版地：出版者，出版年</w:t>
      </w:r>
      <w:r w:rsidRPr="00C44670">
        <w:rPr>
          <w:szCs w:val="21"/>
        </w:rPr>
        <w:t>.</w:t>
      </w:r>
      <w:r w:rsidRPr="00C44670">
        <w:rPr>
          <w:rFonts w:hAnsi="宋体"/>
          <w:szCs w:val="21"/>
        </w:rPr>
        <w:t>起止页码</w:t>
      </w:r>
      <w:r w:rsidRPr="00C44670">
        <w:rPr>
          <w:szCs w:val="21"/>
        </w:rPr>
        <w:t>.</w:t>
      </w:r>
    </w:p>
    <w:p w14:paraId="3D650EA6" w14:textId="77777777" w:rsidR="001F45FF" w:rsidRPr="00C44670" w:rsidRDefault="001F45FF" w:rsidP="001F45FF">
      <w:pPr>
        <w:rPr>
          <w:szCs w:val="21"/>
        </w:rPr>
      </w:pPr>
      <w:r w:rsidRPr="00C44670">
        <w:rPr>
          <w:szCs w:val="21"/>
        </w:rPr>
        <w:t>[4]</w:t>
      </w:r>
      <w:r w:rsidRPr="00C44670">
        <w:rPr>
          <w:rFonts w:hAnsi="宋体"/>
          <w:szCs w:val="21"/>
        </w:rPr>
        <w:t>著者</w:t>
      </w:r>
      <w:r w:rsidRPr="00C44670">
        <w:rPr>
          <w:szCs w:val="21"/>
        </w:rPr>
        <w:t>.</w:t>
      </w:r>
      <w:r w:rsidRPr="00C44670">
        <w:rPr>
          <w:rFonts w:hAnsi="宋体"/>
          <w:szCs w:val="21"/>
        </w:rPr>
        <w:t>题名</w:t>
      </w:r>
      <w:r w:rsidRPr="00C44670">
        <w:rPr>
          <w:szCs w:val="21"/>
        </w:rPr>
        <w:t>[R].</w:t>
      </w:r>
      <w:r w:rsidRPr="00C44670">
        <w:rPr>
          <w:rFonts w:hAnsi="宋体"/>
          <w:szCs w:val="21"/>
        </w:rPr>
        <w:t>报告题名，编号</w:t>
      </w:r>
      <w:r w:rsidRPr="00C44670">
        <w:rPr>
          <w:szCs w:val="21"/>
        </w:rPr>
        <w:t>.</w:t>
      </w:r>
      <w:r w:rsidRPr="00C44670">
        <w:rPr>
          <w:rFonts w:hAnsi="宋体"/>
          <w:szCs w:val="21"/>
        </w:rPr>
        <w:t>出版地：出版者，出版年</w:t>
      </w:r>
      <w:r w:rsidRPr="00C44670">
        <w:rPr>
          <w:szCs w:val="21"/>
        </w:rPr>
        <w:t>.</w:t>
      </w:r>
      <w:r w:rsidRPr="00C44670">
        <w:rPr>
          <w:rFonts w:hAnsi="宋体"/>
          <w:szCs w:val="21"/>
        </w:rPr>
        <w:t>起止页码</w:t>
      </w:r>
      <w:r w:rsidRPr="00C44670">
        <w:rPr>
          <w:szCs w:val="21"/>
        </w:rPr>
        <w:t>.</w:t>
      </w:r>
    </w:p>
    <w:p w14:paraId="68EFC414" w14:textId="77777777" w:rsidR="001F45FF" w:rsidRPr="00C44670" w:rsidRDefault="001F45FF" w:rsidP="001F45FF">
      <w:pPr>
        <w:rPr>
          <w:szCs w:val="21"/>
        </w:rPr>
      </w:pPr>
      <w:r w:rsidRPr="00C44670">
        <w:rPr>
          <w:szCs w:val="21"/>
        </w:rPr>
        <w:t>[5]</w:t>
      </w:r>
      <w:r w:rsidRPr="00C44670">
        <w:rPr>
          <w:rFonts w:hAnsi="宋体"/>
          <w:szCs w:val="21"/>
        </w:rPr>
        <w:t>著者</w:t>
      </w:r>
      <w:r w:rsidRPr="00C44670">
        <w:rPr>
          <w:szCs w:val="21"/>
        </w:rPr>
        <w:t>.</w:t>
      </w:r>
      <w:r w:rsidRPr="00C44670">
        <w:rPr>
          <w:rFonts w:hAnsi="宋体"/>
          <w:szCs w:val="21"/>
        </w:rPr>
        <w:t>题名</w:t>
      </w:r>
      <w:r w:rsidRPr="00C44670">
        <w:rPr>
          <w:szCs w:val="21"/>
        </w:rPr>
        <w:t>[D].</w:t>
      </w:r>
      <w:r w:rsidRPr="00C44670">
        <w:rPr>
          <w:rFonts w:hAnsi="宋体"/>
          <w:szCs w:val="21"/>
        </w:rPr>
        <w:t>保存地点：保存单位，授予年</w:t>
      </w:r>
      <w:r w:rsidRPr="00C44670">
        <w:rPr>
          <w:szCs w:val="21"/>
        </w:rPr>
        <w:t>.</w:t>
      </w:r>
    </w:p>
    <w:p w14:paraId="514221EF" w14:textId="77777777" w:rsidR="001F45FF" w:rsidRPr="00C44670" w:rsidRDefault="001F45FF" w:rsidP="001F45FF">
      <w:pPr>
        <w:rPr>
          <w:szCs w:val="21"/>
        </w:rPr>
      </w:pPr>
      <w:r w:rsidRPr="00C44670">
        <w:rPr>
          <w:szCs w:val="21"/>
        </w:rPr>
        <w:t>[</w:t>
      </w:r>
      <w:r>
        <w:rPr>
          <w:rFonts w:hAnsi="宋体" w:hint="eastAsia"/>
          <w:szCs w:val="21"/>
        </w:rPr>
        <w:t>6</w:t>
      </w:r>
      <w:r w:rsidRPr="00C44670">
        <w:rPr>
          <w:szCs w:val="21"/>
        </w:rPr>
        <w:t>]</w:t>
      </w:r>
      <w:r w:rsidRPr="00C44670">
        <w:rPr>
          <w:rFonts w:hAnsi="宋体"/>
          <w:szCs w:val="21"/>
        </w:rPr>
        <w:t>专利申请者</w:t>
      </w:r>
      <w:r w:rsidRPr="00C44670">
        <w:rPr>
          <w:szCs w:val="21"/>
        </w:rPr>
        <w:t>.</w:t>
      </w:r>
      <w:r w:rsidRPr="00C44670">
        <w:rPr>
          <w:rFonts w:hAnsi="宋体"/>
          <w:szCs w:val="21"/>
        </w:rPr>
        <w:t>题名</w:t>
      </w:r>
      <w:r w:rsidRPr="00C44670">
        <w:rPr>
          <w:szCs w:val="21"/>
        </w:rPr>
        <w:t>[P].</w:t>
      </w:r>
      <w:r w:rsidRPr="00C44670">
        <w:rPr>
          <w:rFonts w:hAnsi="宋体"/>
          <w:szCs w:val="21"/>
        </w:rPr>
        <w:t>国别</w:t>
      </w:r>
      <w:r w:rsidRPr="00C44670">
        <w:rPr>
          <w:szCs w:val="21"/>
        </w:rPr>
        <w:t>.</w:t>
      </w:r>
      <w:r w:rsidRPr="00C44670">
        <w:rPr>
          <w:rFonts w:hAnsi="宋体"/>
          <w:szCs w:val="21"/>
        </w:rPr>
        <w:t>专利文献种类，专利号</w:t>
      </w:r>
      <w:r w:rsidRPr="00C44670">
        <w:rPr>
          <w:szCs w:val="21"/>
        </w:rPr>
        <w:t>.</w:t>
      </w:r>
      <w:r w:rsidRPr="00C44670">
        <w:rPr>
          <w:rFonts w:hAnsi="宋体"/>
          <w:szCs w:val="21"/>
        </w:rPr>
        <w:t>出版日期</w:t>
      </w:r>
      <w:r w:rsidRPr="00C44670">
        <w:rPr>
          <w:szCs w:val="21"/>
        </w:rPr>
        <w:t>.</w:t>
      </w:r>
    </w:p>
    <w:p w14:paraId="711CB286" w14:textId="77777777" w:rsidR="001F45FF" w:rsidRPr="00C44670" w:rsidRDefault="001F45FF" w:rsidP="001F45FF">
      <w:pPr>
        <w:ind w:left="118" w:hangingChars="50" w:hanging="118"/>
        <w:rPr>
          <w:szCs w:val="21"/>
        </w:rPr>
      </w:pPr>
      <w:r w:rsidRPr="00C44670">
        <w:rPr>
          <w:szCs w:val="21"/>
        </w:rPr>
        <w:t>[</w:t>
      </w:r>
      <w:r>
        <w:rPr>
          <w:rFonts w:hAnsi="宋体" w:hint="eastAsia"/>
          <w:szCs w:val="21"/>
        </w:rPr>
        <w:t>7</w:t>
      </w:r>
      <w:r w:rsidRPr="00C44670">
        <w:rPr>
          <w:szCs w:val="21"/>
        </w:rPr>
        <w:t>]</w:t>
      </w:r>
      <w:r w:rsidRPr="00C44670">
        <w:rPr>
          <w:rFonts w:hAnsi="宋体"/>
          <w:szCs w:val="21"/>
        </w:rPr>
        <w:t>起草责任者</w:t>
      </w:r>
      <w:r w:rsidRPr="00C44670">
        <w:rPr>
          <w:szCs w:val="21"/>
        </w:rPr>
        <w:t>.</w:t>
      </w:r>
      <w:r w:rsidRPr="00C44670">
        <w:rPr>
          <w:rFonts w:hAnsi="宋体"/>
          <w:szCs w:val="21"/>
        </w:rPr>
        <w:t>标准代号</w:t>
      </w:r>
      <w:r w:rsidRPr="00C44670">
        <w:rPr>
          <w:szCs w:val="21"/>
        </w:rPr>
        <w:t xml:space="preserve"> </w:t>
      </w:r>
      <w:r w:rsidRPr="00C44670">
        <w:rPr>
          <w:rFonts w:hAnsi="宋体"/>
          <w:szCs w:val="21"/>
        </w:rPr>
        <w:t>标准顺序号</w:t>
      </w:r>
      <w:r w:rsidRPr="00C44670">
        <w:rPr>
          <w:szCs w:val="21"/>
        </w:rPr>
        <w:t>-</w:t>
      </w:r>
      <w:r w:rsidRPr="00C44670">
        <w:rPr>
          <w:rFonts w:hAnsi="宋体"/>
          <w:szCs w:val="21"/>
        </w:rPr>
        <w:t>发布年</w:t>
      </w:r>
      <w:r w:rsidRPr="00C44670">
        <w:rPr>
          <w:szCs w:val="21"/>
        </w:rPr>
        <w:t xml:space="preserve"> </w:t>
      </w:r>
      <w:r w:rsidRPr="00C44670">
        <w:rPr>
          <w:rFonts w:hAnsi="宋体"/>
          <w:szCs w:val="21"/>
        </w:rPr>
        <w:t>标准名称</w:t>
      </w:r>
      <w:r w:rsidRPr="00C44670">
        <w:rPr>
          <w:szCs w:val="21"/>
        </w:rPr>
        <w:t>[S].</w:t>
      </w:r>
      <w:r w:rsidRPr="00C44670">
        <w:rPr>
          <w:rFonts w:hAnsi="宋体"/>
          <w:szCs w:val="21"/>
        </w:rPr>
        <w:t>出版地</w:t>
      </w:r>
      <w:r w:rsidRPr="00C44670">
        <w:rPr>
          <w:szCs w:val="21"/>
        </w:rPr>
        <w:t>.</w:t>
      </w:r>
      <w:r w:rsidRPr="00C44670">
        <w:rPr>
          <w:rFonts w:hAnsi="宋体"/>
          <w:szCs w:val="21"/>
        </w:rPr>
        <w:t>出版者，出版年</w:t>
      </w:r>
      <w:r w:rsidRPr="00C44670">
        <w:rPr>
          <w:szCs w:val="21"/>
        </w:rPr>
        <w:t>.</w:t>
      </w:r>
    </w:p>
    <w:p w14:paraId="74F9C3AD" w14:textId="77777777" w:rsidR="001F45FF" w:rsidRPr="00C44670" w:rsidRDefault="001F45FF" w:rsidP="001F45FF">
      <w:pPr>
        <w:rPr>
          <w:szCs w:val="21"/>
        </w:rPr>
      </w:pPr>
      <w:r w:rsidRPr="00C44670">
        <w:rPr>
          <w:szCs w:val="21"/>
        </w:rPr>
        <w:t>[</w:t>
      </w:r>
      <w:r>
        <w:rPr>
          <w:rFonts w:hAnsi="宋体" w:hint="eastAsia"/>
          <w:szCs w:val="21"/>
        </w:rPr>
        <w:t>8</w:t>
      </w:r>
      <w:r w:rsidRPr="00C44670">
        <w:rPr>
          <w:szCs w:val="21"/>
        </w:rPr>
        <w:t>]</w:t>
      </w:r>
      <w:r w:rsidRPr="00C44670">
        <w:rPr>
          <w:rFonts w:hAnsi="宋体"/>
          <w:szCs w:val="21"/>
        </w:rPr>
        <w:t>著者</w:t>
      </w:r>
      <w:r w:rsidRPr="00C44670">
        <w:rPr>
          <w:szCs w:val="21"/>
        </w:rPr>
        <w:t>.</w:t>
      </w:r>
      <w:r w:rsidRPr="00C44670">
        <w:rPr>
          <w:rFonts w:hAnsi="宋体"/>
          <w:szCs w:val="21"/>
        </w:rPr>
        <w:t>文献题名</w:t>
      </w:r>
      <w:r w:rsidRPr="00C44670">
        <w:rPr>
          <w:szCs w:val="21"/>
        </w:rPr>
        <w:t>[N].</w:t>
      </w:r>
      <w:r w:rsidRPr="00C44670">
        <w:rPr>
          <w:rFonts w:hAnsi="宋体"/>
          <w:szCs w:val="21"/>
        </w:rPr>
        <w:t>报纸名</w:t>
      </w:r>
      <w:r w:rsidRPr="00C44670">
        <w:rPr>
          <w:szCs w:val="21"/>
        </w:rPr>
        <w:t>.</w:t>
      </w:r>
      <w:r w:rsidRPr="00C44670">
        <w:rPr>
          <w:rFonts w:hAnsi="宋体"/>
          <w:szCs w:val="21"/>
        </w:rPr>
        <w:t>出版日期（版面次序）</w:t>
      </w:r>
      <w:r w:rsidRPr="00C44670">
        <w:rPr>
          <w:szCs w:val="21"/>
        </w:rPr>
        <w:t>.</w:t>
      </w:r>
    </w:p>
    <w:p w14:paraId="2CD4AD93" w14:textId="77777777" w:rsidR="001F45FF" w:rsidRPr="00C44670" w:rsidRDefault="001F45FF" w:rsidP="001F45FF">
      <w:pPr>
        <w:rPr>
          <w:szCs w:val="21"/>
        </w:rPr>
        <w:sectPr w:rsidR="001F45FF" w:rsidRPr="00C44670" w:rsidSect="0040636E">
          <w:pgSz w:w="11907" w:h="16840" w:code="9"/>
          <w:pgMar w:top="1701" w:right="1701" w:bottom="1701" w:left="1701" w:header="1418" w:footer="1418" w:gutter="0"/>
          <w:cols w:space="425"/>
          <w:docGrid w:type="linesAndChars" w:linePitch="447" w:charSpace="5325"/>
        </w:sectPr>
      </w:pPr>
      <w:r w:rsidRPr="00C44670">
        <w:rPr>
          <w:szCs w:val="21"/>
        </w:rPr>
        <w:t>[</w:t>
      </w:r>
      <w:r>
        <w:rPr>
          <w:rFonts w:hAnsi="宋体" w:hint="eastAsia"/>
          <w:szCs w:val="21"/>
        </w:rPr>
        <w:t>9</w:t>
      </w:r>
      <w:r w:rsidRPr="00C44670">
        <w:rPr>
          <w:szCs w:val="21"/>
        </w:rPr>
        <w:t>]</w:t>
      </w:r>
      <w:r w:rsidRPr="00C44670">
        <w:rPr>
          <w:rFonts w:hAnsi="宋体"/>
          <w:szCs w:val="21"/>
        </w:rPr>
        <w:t>著者</w:t>
      </w:r>
      <w:r w:rsidRPr="00C44670">
        <w:rPr>
          <w:szCs w:val="21"/>
        </w:rPr>
        <w:t>.</w:t>
      </w:r>
      <w:r w:rsidRPr="00C44670">
        <w:rPr>
          <w:rFonts w:hAnsi="宋体"/>
          <w:szCs w:val="21"/>
        </w:rPr>
        <w:t>文献题名</w:t>
      </w:r>
      <w:r w:rsidRPr="00C44670">
        <w:rPr>
          <w:szCs w:val="21"/>
        </w:rPr>
        <w:t>.</w:t>
      </w:r>
      <w:r w:rsidRPr="00C44670">
        <w:rPr>
          <w:rFonts w:hAnsi="宋体"/>
          <w:szCs w:val="21"/>
        </w:rPr>
        <w:t>电子文献类型标示</w:t>
      </w:r>
      <w:r w:rsidRPr="00C44670">
        <w:rPr>
          <w:szCs w:val="21"/>
        </w:rPr>
        <w:t>/</w:t>
      </w:r>
      <w:r w:rsidRPr="00C44670">
        <w:rPr>
          <w:rFonts w:hAnsi="宋体"/>
          <w:szCs w:val="21"/>
        </w:rPr>
        <w:t>载体类型标示</w:t>
      </w:r>
      <w:r w:rsidRPr="00C44670">
        <w:rPr>
          <w:szCs w:val="21"/>
        </w:rPr>
        <w:t>.</w:t>
      </w:r>
      <w:r w:rsidRPr="00C44670">
        <w:rPr>
          <w:rFonts w:hAnsi="宋体"/>
          <w:szCs w:val="21"/>
        </w:rPr>
        <w:t>文献网址或出处，更新引用日期</w:t>
      </w:r>
      <w:r w:rsidRPr="00C44670">
        <w:rPr>
          <w:szCs w:val="21"/>
        </w:rPr>
        <w:t>.</w:t>
      </w:r>
    </w:p>
    <w:p w14:paraId="76139F44" w14:textId="77777777" w:rsidR="001F45FF" w:rsidRPr="00454733" w:rsidRDefault="001F45FF" w:rsidP="001F45FF">
      <w:pPr>
        <w:spacing w:beforeLines="100" w:before="312" w:afterLines="100" w:after="312" w:line="360" w:lineRule="auto"/>
        <w:jc w:val="center"/>
        <w:rPr>
          <w:rFonts w:ascii="宋体" w:hAnsi="宋体"/>
          <w:sz w:val="24"/>
        </w:rPr>
      </w:pPr>
      <w:r w:rsidRPr="00E90D50">
        <w:rPr>
          <w:rFonts w:ascii="黑体" w:eastAsia="黑体" w:hint="eastAsia"/>
          <w:sz w:val="32"/>
          <w:szCs w:val="32"/>
        </w:rPr>
        <w:lastRenderedPageBreak/>
        <w:t>附</w:t>
      </w:r>
      <w:r>
        <w:rPr>
          <w:rFonts w:ascii="黑体" w:eastAsia="黑体" w:hint="eastAsia"/>
          <w:sz w:val="32"/>
          <w:szCs w:val="32"/>
        </w:rPr>
        <w:t xml:space="preserve">　</w:t>
      </w:r>
      <w:r w:rsidRPr="00E90D50">
        <w:rPr>
          <w:rFonts w:ascii="黑体" w:eastAsia="黑体" w:hint="eastAsia"/>
          <w:sz w:val="32"/>
          <w:szCs w:val="32"/>
        </w:rPr>
        <w:t>录</w:t>
      </w:r>
    </w:p>
    <w:p w14:paraId="69D1DCC0" w14:textId="77777777" w:rsidR="001F45FF" w:rsidRDefault="001F45FF" w:rsidP="001F45FF">
      <w:pPr>
        <w:rPr>
          <w:rFonts w:ascii="宋体" w:hAnsi="宋体"/>
          <w:sz w:val="24"/>
        </w:rPr>
      </w:pPr>
      <w:r w:rsidRPr="00645D6D">
        <w:rPr>
          <w:rFonts w:eastAsia="黑体"/>
          <w:sz w:val="24"/>
        </w:rPr>
        <w:t>附录</w:t>
      </w:r>
      <w:r w:rsidRPr="00645D6D">
        <w:rPr>
          <w:rFonts w:eastAsia="黑体"/>
          <w:sz w:val="24"/>
        </w:rPr>
        <w:t>A</w:t>
      </w:r>
      <w:r w:rsidRPr="00645D6D">
        <w:rPr>
          <w:sz w:val="24"/>
        </w:rPr>
        <w:t xml:space="preserve">  </w:t>
      </w:r>
    </w:p>
    <w:p w14:paraId="330EA511" w14:textId="77777777" w:rsidR="001F45FF" w:rsidRPr="00645D6D" w:rsidRDefault="001F45FF" w:rsidP="001F45FF">
      <w:pPr>
        <w:rPr>
          <w:sz w:val="24"/>
        </w:rPr>
      </w:pPr>
      <w:r w:rsidRPr="00645D6D">
        <w:rPr>
          <w:rFonts w:eastAsia="黑体"/>
          <w:sz w:val="24"/>
        </w:rPr>
        <w:t>附录</w:t>
      </w:r>
      <w:r w:rsidRPr="00645D6D">
        <w:rPr>
          <w:rFonts w:eastAsia="黑体"/>
          <w:sz w:val="24"/>
        </w:rPr>
        <w:t>B</w:t>
      </w:r>
      <w:r w:rsidRPr="00645D6D">
        <w:rPr>
          <w:sz w:val="24"/>
        </w:rPr>
        <w:t xml:space="preserve">  </w:t>
      </w:r>
    </w:p>
    <w:p w14:paraId="53DF458E" w14:textId="77777777" w:rsidR="008310DA" w:rsidRPr="00A50CAC" w:rsidRDefault="008310DA" w:rsidP="008310DA">
      <w:pPr>
        <w:spacing w:line="600" w:lineRule="exact"/>
        <w:jc w:val="center"/>
        <w:rPr>
          <w:rFonts w:eastAsia="黑体"/>
          <w:sz w:val="30"/>
          <w:szCs w:val="30"/>
        </w:rPr>
      </w:pPr>
    </w:p>
    <w:p w14:paraId="377C4442" w14:textId="77777777" w:rsidR="00626EAA" w:rsidRPr="008310DA" w:rsidRDefault="00626EAA" w:rsidP="008310DA"/>
    <w:sectPr w:rsidR="00626EAA" w:rsidRPr="008310DA" w:rsidSect="00DA039D">
      <w:pgSz w:w="11907" w:h="16840" w:code="9"/>
      <w:pgMar w:top="1701" w:right="1701" w:bottom="1701"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Lee Pittacus" w:date="2019-05-13T06:21:00Z" w:initials="LP">
    <w:p w14:paraId="5E434BEF" w14:textId="77777777" w:rsidR="00BE24DC" w:rsidRDefault="00BE24DC">
      <w:pPr>
        <w:pStyle w:val="a8"/>
      </w:pPr>
      <w:r>
        <w:rPr>
          <w:rStyle w:val="a7"/>
        </w:rPr>
        <w:annotationRef/>
      </w:r>
      <w:r>
        <w:rPr>
          <w:rFonts w:hint="eastAsia"/>
        </w:rPr>
        <w:t>逻辑为先，学术进展和应用需求互为因果</w:t>
      </w:r>
    </w:p>
  </w:comment>
  <w:comment w:id="11" w:author="Lee Pittacus" w:date="2019-05-13T06:22:00Z" w:initials="LP">
    <w:p w14:paraId="56C4F92C" w14:textId="77777777" w:rsidR="00BE24DC" w:rsidRDefault="00BE24DC">
      <w:pPr>
        <w:pStyle w:val="a8"/>
      </w:pPr>
      <w:r>
        <w:rPr>
          <w:rStyle w:val="a7"/>
        </w:rPr>
        <w:annotationRef/>
      </w:r>
      <w:r>
        <w:rPr>
          <w:rFonts w:hint="eastAsia"/>
        </w:rPr>
        <w:t>人工智能之前已用计算方法处理，描述尽量准确，提供高质量信息</w:t>
      </w:r>
    </w:p>
  </w:comment>
  <w:comment w:id="20" w:author="Lee Pittacus" w:date="2019-05-13T06:25:00Z" w:initials="LP">
    <w:p w14:paraId="5D97F5A8" w14:textId="77777777" w:rsidR="00BE24DC" w:rsidRDefault="00BE24DC">
      <w:pPr>
        <w:pStyle w:val="a8"/>
      </w:pPr>
      <w:r>
        <w:rPr>
          <w:rStyle w:val="a7"/>
        </w:rPr>
        <w:annotationRef/>
      </w:r>
      <w:r>
        <w:rPr>
          <w:rFonts w:hint="eastAsia"/>
        </w:rPr>
        <w:t>研究的优先级并非以热度定义，要找到技术趋势和逻辑必然</w:t>
      </w:r>
    </w:p>
  </w:comment>
  <w:comment w:id="70" w:author="Lee Pittacus" w:date="2019-05-13T06:26:00Z" w:initials="LP">
    <w:p w14:paraId="29B824B8" w14:textId="77777777" w:rsidR="00BE24DC" w:rsidRDefault="00BE24DC">
      <w:pPr>
        <w:pStyle w:val="a8"/>
      </w:pPr>
      <w:r>
        <w:rPr>
          <w:rStyle w:val="a7"/>
        </w:rPr>
        <w:annotationRef/>
      </w:r>
      <w:r>
        <w:rPr>
          <w:rFonts w:hint="eastAsia"/>
        </w:rPr>
        <w:t>此处用两段文字回顾</w:t>
      </w:r>
      <w:r>
        <w:rPr>
          <w:rFonts w:hint="eastAsia"/>
        </w:rPr>
        <w:t>1</w:t>
      </w:r>
      <w:r>
        <w:rPr>
          <w:rFonts w:hint="eastAsia"/>
        </w:rPr>
        <w:t>）</w:t>
      </w:r>
      <w:r>
        <w:rPr>
          <w:rFonts w:hint="eastAsia"/>
        </w:rPr>
        <w:t>2006</w:t>
      </w:r>
      <w:r>
        <w:rPr>
          <w:rFonts w:hint="eastAsia"/>
        </w:rPr>
        <w:t>年以前机器学习研究情况，</w:t>
      </w:r>
      <w:r>
        <w:rPr>
          <w:rFonts w:hint="eastAsia"/>
        </w:rPr>
        <w:t>2</w:t>
      </w:r>
      <w:r>
        <w:rPr>
          <w:rFonts w:hint="eastAsia"/>
        </w:rPr>
        <w:t>）</w:t>
      </w:r>
      <w:r>
        <w:rPr>
          <w:rFonts w:hint="eastAsia"/>
        </w:rPr>
        <w:t>2006</w:t>
      </w:r>
      <w:r>
        <w:rPr>
          <w:rFonts w:hint="eastAsia"/>
        </w:rPr>
        <w:t>年之后深度学习研究情况</w:t>
      </w:r>
    </w:p>
  </w:comment>
  <w:comment w:id="89" w:author="Lee Pittacus" w:date="2019-05-13T06:33:00Z" w:initials="LP">
    <w:p w14:paraId="186575E5" w14:textId="77777777" w:rsidR="00BE24DC" w:rsidRDefault="00BE24DC">
      <w:pPr>
        <w:pStyle w:val="a8"/>
      </w:pPr>
      <w:r>
        <w:rPr>
          <w:rStyle w:val="a7"/>
        </w:rPr>
        <w:annotationRef/>
      </w:r>
      <w:r>
        <w:rPr>
          <w:rFonts w:hint="eastAsia"/>
        </w:rPr>
        <w:t>原则：背景介绍要提供高度概括，描述准确的研究和应用情况，并和论文研究内容关联紧密</w:t>
      </w:r>
    </w:p>
  </w:comment>
  <w:comment w:id="91" w:author="Lee Pittacus" w:date="2019-05-13T06:29:00Z" w:initials="LP">
    <w:p w14:paraId="07689DDF" w14:textId="77777777" w:rsidR="00BE24DC" w:rsidRDefault="00BE24DC">
      <w:pPr>
        <w:pStyle w:val="a8"/>
      </w:pPr>
      <w:r>
        <w:rPr>
          <w:rStyle w:val="a7"/>
        </w:rPr>
        <w:annotationRef/>
      </w:r>
      <w:r>
        <w:rPr>
          <w:rFonts w:hint="eastAsia"/>
        </w:rPr>
        <w:t>需相对全面介绍，自己要了解，也不能误导读者，深度学习在生物医疗研究和应用广泛，建议从【</w:t>
      </w:r>
      <w:r w:rsidRPr="006041CE">
        <w:rPr>
          <w:rFonts w:hint="eastAsia"/>
        </w:rPr>
        <w:t>生物医学数据分析中的深度学习方法应用</w:t>
      </w:r>
      <w:r>
        <w:rPr>
          <w:rFonts w:hint="eastAsia"/>
        </w:rPr>
        <w:t>】文献入手，</w:t>
      </w:r>
    </w:p>
  </w:comment>
  <w:comment w:id="128" w:author="Lee Pittacus" w:date="2019-05-13T06:40:00Z" w:initials="LP">
    <w:p w14:paraId="537D3905" w14:textId="77777777" w:rsidR="00BE24DC" w:rsidRDefault="00BE24DC">
      <w:pPr>
        <w:pStyle w:val="a8"/>
      </w:pPr>
      <w:r>
        <w:rPr>
          <w:rStyle w:val="a7"/>
        </w:rPr>
        <w:annotationRef/>
      </w:r>
      <w:r>
        <w:rPr>
          <w:rFonts w:hint="eastAsia"/>
        </w:rPr>
        <w:t>根据标题</w:t>
      </w:r>
      <w:r>
        <w:rPr>
          <w:rFonts w:hint="eastAsia"/>
        </w:rPr>
        <w:t>1</w:t>
      </w:r>
      <w:r>
        <w:rPr>
          <w:rFonts w:hint="eastAsia"/>
        </w:rPr>
        <w:t>调整，改进描述</w:t>
      </w:r>
    </w:p>
  </w:comment>
  <w:comment w:id="147" w:author="Lee Pittacus" w:date="2019-05-13T06:36:00Z" w:initials="LP">
    <w:p w14:paraId="060159D3" w14:textId="77777777" w:rsidR="00BE24DC" w:rsidRDefault="00BE24DC">
      <w:pPr>
        <w:pStyle w:val="a8"/>
      </w:pPr>
      <w:r>
        <w:rPr>
          <w:rStyle w:val="a7"/>
        </w:rPr>
        <w:annotationRef/>
      </w:r>
      <w:r>
        <w:rPr>
          <w:rFonts w:hint="eastAsia"/>
        </w:rPr>
        <w:t>根据标题</w:t>
      </w:r>
      <w:r>
        <w:rPr>
          <w:rFonts w:hint="eastAsia"/>
        </w:rPr>
        <w:t>2</w:t>
      </w:r>
      <w:r>
        <w:rPr>
          <w:rFonts w:hint="eastAsia"/>
        </w:rPr>
        <w:t>调整，准确描述</w:t>
      </w:r>
    </w:p>
  </w:comment>
  <w:comment w:id="171" w:author="Lee Pittacus" w:date="2019-05-13T06:37:00Z" w:initials="LP">
    <w:p w14:paraId="7CDFA16E" w14:textId="77777777" w:rsidR="00BE24DC" w:rsidRDefault="00BE24DC">
      <w:pPr>
        <w:pStyle w:val="a8"/>
      </w:pPr>
      <w:r>
        <w:rPr>
          <w:rStyle w:val="a7"/>
        </w:rPr>
        <w:annotationRef/>
      </w:r>
      <w:r>
        <w:rPr>
          <w:rFonts w:hint="eastAsia"/>
        </w:rPr>
        <w:t>根据标题</w:t>
      </w:r>
      <w:r>
        <w:rPr>
          <w:rFonts w:hint="eastAsia"/>
        </w:rPr>
        <w:t>3</w:t>
      </w:r>
      <w:r>
        <w:rPr>
          <w:rFonts w:hint="eastAsia"/>
        </w:rPr>
        <w:t>调整，关键研究目标不设为算法创新，调整为分析流程创新</w:t>
      </w:r>
    </w:p>
  </w:comment>
  <w:comment w:id="198" w:author="Lee Pittacus" w:date="2019-05-13T06:41:00Z" w:initials="LP">
    <w:p w14:paraId="2A40F87E" w14:textId="77777777" w:rsidR="00BE24DC" w:rsidRDefault="00BE24DC">
      <w:pPr>
        <w:pStyle w:val="a8"/>
      </w:pPr>
      <w:r>
        <w:rPr>
          <w:rStyle w:val="a7"/>
        </w:rPr>
        <w:annotationRef/>
      </w:r>
      <w:r>
        <w:rPr>
          <w:rFonts w:hint="eastAsia"/>
        </w:rPr>
        <w:t>预测由计算完成，验证由实验完成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34BEF" w15:done="0"/>
  <w15:commentEx w15:paraId="56C4F92C" w15:done="0"/>
  <w15:commentEx w15:paraId="5D97F5A8" w15:done="0"/>
  <w15:commentEx w15:paraId="29B824B8" w15:done="0"/>
  <w15:commentEx w15:paraId="186575E5" w15:done="0"/>
  <w15:commentEx w15:paraId="07689DDF" w15:done="0"/>
  <w15:commentEx w15:paraId="537D3905" w15:done="0"/>
  <w15:commentEx w15:paraId="060159D3" w15:done="0"/>
  <w15:commentEx w15:paraId="7CDFA16E" w15:done="0"/>
  <w15:commentEx w15:paraId="2A40F87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7BDE9" w14:textId="77777777" w:rsidR="00871F7B" w:rsidRDefault="00871F7B">
      <w:r>
        <w:separator/>
      </w:r>
    </w:p>
  </w:endnote>
  <w:endnote w:type="continuationSeparator" w:id="0">
    <w:p w14:paraId="0F0BEF00" w14:textId="77777777" w:rsidR="00871F7B" w:rsidRDefault="00871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6CCC3" w14:textId="52E39BFC" w:rsidR="00BE24DC" w:rsidRDefault="00BE24DC" w:rsidP="0040636E">
    <w:pPr>
      <w:pStyle w:val="a4"/>
      <w:jc w:val="center"/>
    </w:pPr>
    <w:r>
      <w:rPr>
        <w:rFonts w:hint="eastAsia"/>
        <w:noProof/>
      </w:rPr>
      <mc:AlternateContent>
        <mc:Choice Requires="wps">
          <w:drawing>
            <wp:anchor distT="0" distB="0" distL="114300" distR="114300" simplePos="0" relativeHeight="251659264" behindDoc="0" locked="0" layoutInCell="1" allowOverlap="1" wp14:anchorId="39831237" wp14:editId="745E9AE3">
              <wp:simplePos x="0" y="0"/>
              <wp:positionH relativeFrom="column">
                <wp:posOffset>17145</wp:posOffset>
              </wp:positionH>
              <wp:positionV relativeFrom="paragraph">
                <wp:posOffset>-24765</wp:posOffset>
              </wp:positionV>
              <wp:extent cx="5394960" cy="0"/>
              <wp:effectExtent l="7620" t="13335" r="7620" b="571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118E7" id="Line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Jr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sdKY3roCASu1sqI2e1YvZavrdIaWrlqgDjwxfLwbSspCRvEkJG2cAf99/1gxiyNHr2KZz&#10;Y7sACQ1A56jG5a4GP3tE4XD6tMgXM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"/>
          </w:pict>
        </mc:Fallback>
      </mc:AlternateContent>
    </w:r>
    <w:r>
      <w:rPr>
        <w:rStyle w:val="a6"/>
        <w:rFonts w:hint="eastAsia"/>
      </w:rPr>
      <w:t>第</w:t>
    </w:r>
    <w:r>
      <w:rPr>
        <w:rStyle w:val="a6"/>
      </w:rPr>
      <w:fldChar w:fldCharType="begin"/>
    </w:r>
    <w:r>
      <w:rPr>
        <w:rStyle w:val="a6"/>
      </w:rPr>
      <w:instrText xml:space="preserve"> PAGE </w:instrText>
    </w:r>
    <w:r>
      <w:rPr>
        <w:rStyle w:val="a6"/>
      </w:rPr>
      <w:fldChar w:fldCharType="separate"/>
    </w:r>
    <w:r w:rsidR="00EF1A16">
      <w:rPr>
        <w:rStyle w:val="a6"/>
        <w:noProof/>
      </w:rPr>
      <w:t>II</w:t>
    </w:r>
    <w:r>
      <w:rPr>
        <w:rStyle w:val="a6"/>
      </w:rPr>
      <w:fldChar w:fldCharType="end"/>
    </w:r>
    <w:r>
      <w:rPr>
        <w:rStyle w:val="a6"/>
        <w:rFonts w:hint="eastAsia"/>
      </w:rPr>
      <w:t>页</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D4B18" w14:textId="42435045" w:rsidR="00BE24DC" w:rsidRDefault="00BE24DC" w:rsidP="0040636E">
    <w:pPr>
      <w:pStyle w:val="a4"/>
      <w:jc w:val="center"/>
    </w:pPr>
    <w:r>
      <w:rPr>
        <w:rFonts w:hint="eastAsia"/>
        <w:noProof/>
      </w:rPr>
      <mc:AlternateContent>
        <mc:Choice Requires="wps">
          <w:drawing>
            <wp:anchor distT="0" distB="0" distL="114300" distR="114300" simplePos="0" relativeHeight="251657216" behindDoc="0" locked="0" layoutInCell="1" allowOverlap="1" wp14:anchorId="0898AEF8" wp14:editId="647D1F7B">
              <wp:simplePos x="0" y="0"/>
              <wp:positionH relativeFrom="column">
                <wp:posOffset>17145</wp:posOffset>
              </wp:positionH>
              <wp:positionV relativeFrom="paragraph">
                <wp:posOffset>-24765</wp:posOffset>
              </wp:positionV>
              <wp:extent cx="5394960" cy="0"/>
              <wp:effectExtent l="7620" t="13335" r="7620" b="57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1F01F"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l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"/>
          </w:pict>
        </mc:Fallback>
      </mc:AlternateContent>
    </w:r>
    <w:r>
      <w:rPr>
        <w:rStyle w:val="a6"/>
        <w:rFonts w:hint="eastAsia"/>
      </w:rPr>
      <w:t>第</w:t>
    </w:r>
    <w:r>
      <w:rPr>
        <w:rStyle w:val="a6"/>
      </w:rPr>
      <w:fldChar w:fldCharType="begin"/>
    </w:r>
    <w:r>
      <w:rPr>
        <w:rStyle w:val="a6"/>
      </w:rPr>
      <w:instrText xml:space="preserve"> PAGE </w:instrText>
    </w:r>
    <w:r>
      <w:rPr>
        <w:rStyle w:val="a6"/>
      </w:rPr>
      <w:fldChar w:fldCharType="separate"/>
    </w:r>
    <w:r w:rsidR="00EF1A16">
      <w:rPr>
        <w:rStyle w:val="a6"/>
        <w:noProof/>
      </w:rPr>
      <w:t>24</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7A887" w14:textId="77777777" w:rsidR="00871F7B" w:rsidRDefault="00871F7B">
      <w:r>
        <w:separator/>
      </w:r>
    </w:p>
  </w:footnote>
  <w:footnote w:type="continuationSeparator" w:id="0">
    <w:p w14:paraId="32F563B9" w14:textId="77777777" w:rsidR="00871F7B" w:rsidRDefault="00871F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695EB" w14:textId="77777777" w:rsidR="00BE24DC" w:rsidRDefault="00BE24DC" w:rsidP="0040636E">
    <w:pPr>
      <w:pStyle w:val="a3"/>
      <w:pBdr>
        <w:bottom w:val="single" w:sz="6" w:space="0" w:color="auto"/>
      </w:pBdr>
    </w:pPr>
    <w:r>
      <w:rPr>
        <w:rFonts w:hint="eastAsia"/>
        <w:noProof/>
      </w:rPr>
      <mc:AlternateContent>
        <mc:Choice Requires="wps">
          <w:drawing>
            <wp:anchor distT="0" distB="0" distL="114300" distR="114300" simplePos="0" relativeHeight="251658240" behindDoc="0" locked="0" layoutInCell="1" allowOverlap="1" wp14:anchorId="00DBF118" wp14:editId="10BCE3FD">
              <wp:simplePos x="0" y="0"/>
              <wp:positionH relativeFrom="column">
                <wp:posOffset>0</wp:posOffset>
              </wp:positionH>
              <wp:positionV relativeFrom="paragraph">
                <wp:posOffset>179705</wp:posOffset>
              </wp:positionV>
              <wp:extent cx="5394960" cy="0"/>
              <wp:effectExtent l="9525" t="8255" r="5715" b="1079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F4683"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l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H0aZEvZi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"/>
          </w:pict>
        </mc:Fallback>
      </mc:AlternateContent>
    </w:r>
    <w:r>
      <w:rPr>
        <w:rFonts w:hint="eastAsia"/>
      </w:rPr>
      <w:t>国防科技大学本科毕业论文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5AD0" w14:textId="77777777" w:rsidR="00BE24DC" w:rsidRDefault="00BE24DC" w:rsidP="0040636E">
    <w:pPr>
      <w:pStyle w:val="a3"/>
      <w:pBdr>
        <w:bottom w:val="single" w:sz="6" w:space="0" w:color="auto"/>
      </w:pBdr>
    </w:pPr>
    <w:r>
      <w:rPr>
        <w:rFonts w:hint="eastAsia"/>
        <w:noProof/>
      </w:rPr>
      <mc:AlternateContent>
        <mc:Choice Requires="wps">
          <w:drawing>
            <wp:anchor distT="0" distB="0" distL="114300" distR="114300" simplePos="0" relativeHeight="251656192" behindDoc="0" locked="0" layoutInCell="1" allowOverlap="1" wp14:anchorId="6C68E2F5" wp14:editId="0ED7D1CF">
              <wp:simplePos x="0" y="0"/>
              <wp:positionH relativeFrom="column">
                <wp:posOffset>0</wp:posOffset>
              </wp:positionH>
              <wp:positionV relativeFrom="paragraph">
                <wp:posOffset>179705</wp:posOffset>
              </wp:positionV>
              <wp:extent cx="5394960" cy="0"/>
              <wp:effectExtent l="9525" t="8255" r="5715" b="1079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200B7" id="Line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SFEwIAACg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"/>
          </w:pict>
        </mc:Fallback>
      </mc:AlternateContent>
    </w:r>
    <w:r>
      <w:rPr>
        <w:rFonts w:hint="eastAsia"/>
      </w:rPr>
      <w:t>国防科技大学本科毕业论文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713"/>
    <w:multiLevelType w:val="hybridMultilevel"/>
    <w:tmpl w:val="38020E44"/>
    <w:lvl w:ilvl="0" w:tplc="D2F6AFF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914B76"/>
    <w:multiLevelType w:val="hybridMultilevel"/>
    <w:tmpl w:val="46B4F8E2"/>
    <w:lvl w:ilvl="0" w:tplc="9F04C928">
      <w:start w:val="1"/>
      <w:numFmt w:val="bullet"/>
      <w:lvlText w:val="•"/>
      <w:lvlJc w:val="left"/>
      <w:pPr>
        <w:tabs>
          <w:tab w:val="num" w:pos="720"/>
        </w:tabs>
        <w:ind w:left="720" w:hanging="360"/>
      </w:pPr>
      <w:rPr>
        <w:rFonts w:ascii="Arial" w:hAnsi="Arial" w:hint="default"/>
      </w:rPr>
    </w:lvl>
    <w:lvl w:ilvl="1" w:tplc="B8CCDB5A" w:tentative="1">
      <w:start w:val="1"/>
      <w:numFmt w:val="bullet"/>
      <w:lvlText w:val="•"/>
      <w:lvlJc w:val="left"/>
      <w:pPr>
        <w:tabs>
          <w:tab w:val="num" w:pos="1440"/>
        </w:tabs>
        <w:ind w:left="1440" w:hanging="360"/>
      </w:pPr>
      <w:rPr>
        <w:rFonts w:ascii="Arial" w:hAnsi="Arial" w:hint="default"/>
      </w:rPr>
    </w:lvl>
    <w:lvl w:ilvl="2" w:tplc="856E5422" w:tentative="1">
      <w:start w:val="1"/>
      <w:numFmt w:val="bullet"/>
      <w:lvlText w:val="•"/>
      <w:lvlJc w:val="left"/>
      <w:pPr>
        <w:tabs>
          <w:tab w:val="num" w:pos="2160"/>
        </w:tabs>
        <w:ind w:left="2160" w:hanging="360"/>
      </w:pPr>
      <w:rPr>
        <w:rFonts w:ascii="Arial" w:hAnsi="Arial" w:hint="default"/>
      </w:rPr>
    </w:lvl>
    <w:lvl w:ilvl="3" w:tplc="30405828" w:tentative="1">
      <w:start w:val="1"/>
      <w:numFmt w:val="bullet"/>
      <w:lvlText w:val="•"/>
      <w:lvlJc w:val="left"/>
      <w:pPr>
        <w:tabs>
          <w:tab w:val="num" w:pos="2880"/>
        </w:tabs>
        <w:ind w:left="2880" w:hanging="360"/>
      </w:pPr>
      <w:rPr>
        <w:rFonts w:ascii="Arial" w:hAnsi="Arial" w:hint="default"/>
      </w:rPr>
    </w:lvl>
    <w:lvl w:ilvl="4" w:tplc="6CB24790" w:tentative="1">
      <w:start w:val="1"/>
      <w:numFmt w:val="bullet"/>
      <w:lvlText w:val="•"/>
      <w:lvlJc w:val="left"/>
      <w:pPr>
        <w:tabs>
          <w:tab w:val="num" w:pos="3600"/>
        </w:tabs>
        <w:ind w:left="3600" w:hanging="360"/>
      </w:pPr>
      <w:rPr>
        <w:rFonts w:ascii="Arial" w:hAnsi="Arial" w:hint="default"/>
      </w:rPr>
    </w:lvl>
    <w:lvl w:ilvl="5" w:tplc="B4C09A2E" w:tentative="1">
      <w:start w:val="1"/>
      <w:numFmt w:val="bullet"/>
      <w:lvlText w:val="•"/>
      <w:lvlJc w:val="left"/>
      <w:pPr>
        <w:tabs>
          <w:tab w:val="num" w:pos="4320"/>
        </w:tabs>
        <w:ind w:left="4320" w:hanging="360"/>
      </w:pPr>
      <w:rPr>
        <w:rFonts w:ascii="Arial" w:hAnsi="Arial" w:hint="default"/>
      </w:rPr>
    </w:lvl>
    <w:lvl w:ilvl="6" w:tplc="5658C4E0" w:tentative="1">
      <w:start w:val="1"/>
      <w:numFmt w:val="bullet"/>
      <w:lvlText w:val="•"/>
      <w:lvlJc w:val="left"/>
      <w:pPr>
        <w:tabs>
          <w:tab w:val="num" w:pos="5040"/>
        </w:tabs>
        <w:ind w:left="5040" w:hanging="360"/>
      </w:pPr>
      <w:rPr>
        <w:rFonts w:ascii="Arial" w:hAnsi="Arial" w:hint="default"/>
      </w:rPr>
    </w:lvl>
    <w:lvl w:ilvl="7" w:tplc="56265560" w:tentative="1">
      <w:start w:val="1"/>
      <w:numFmt w:val="bullet"/>
      <w:lvlText w:val="•"/>
      <w:lvlJc w:val="left"/>
      <w:pPr>
        <w:tabs>
          <w:tab w:val="num" w:pos="5760"/>
        </w:tabs>
        <w:ind w:left="5760" w:hanging="360"/>
      </w:pPr>
      <w:rPr>
        <w:rFonts w:ascii="Arial" w:hAnsi="Arial" w:hint="default"/>
      </w:rPr>
    </w:lvl>
    <w:lvl w:ilvl="8" w:tplc="B4EA15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55BCD"/>
    <w:multiLevelType w:val="hybridMultilevel"/>
    <w:tmpl w:val="3E64EC84"/>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15:restartNumberingAfterBreak="0">
    <w:nsid w:val="1A78214C"/>
    <w:multiLevelType w:val="hybridMultilevel"/>
    <w:tmpl w:val="AEC0A34E"/>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4" w15:restartNumberingAfterBreak="0">
    <w:nsid w:val="29DE65A6"/>
    <w:multiLevelType w:val="hybridMultilevel"/>
    <w:tmpl w:val="166CAC92"/>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5" w15:restartNumberingAfterBreak="0">
    <w:nsid w:val="33825233"/>
    <w:multiLevelType w:val="multilevel"/>
    <w:tmpl w:val="B2B2F4A4"/>
    <w:lvl w:ilvl="0">
      <w:start w:val="1"/>
      <w:numFmt w:val="decimal"/>
      <w:lvlText w:val="%1."/>
      <w:lvlJc w:val="left"/>
      <w:pPr>
        <w:ind w:left="952" w:hanging="420"/>
      </w:pPr>
    </w:lvl>
    <w:lvl w:ilvl="1">
      <w:start w:val="1"/>
      <w:numFmt w:val="decimal"/>
      <w:isLgl/>
      <w:lvlText w:val="%1.%2"/>
      <w:lvlJc w:val="left"/>
      <w:pPr>
        <w:ind w:left="1207" w:hanging="675"/>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252" w:hanging="720"/>
      </w:pPr>
      <w:rPr>
        <w:rFonts w:hint="default"/>
      </w:rPr>
    </w:lvl>
    <w:lvl w:ilvl="4">
      <w:start w:val="1"/>
      <w:numFmt w:val="decimal"/>
      <w:isLgl/>
      <w:lvlText w:val="%1.%2.%3.%4.%5"/>
      <w:lvlJc w:val="left"/>
      <w:pPr>
        <w:ind w:left="1612" w:hanging="1080"/>
      </w:pPr>
      <w:rPr>
        <w:rFonts w:hint="default"/>
      </w:rPr>
    </w:lvl>
    <w:lvl w:ilvl="5">
      <w:start w:val="1"/>
      <w:numFmt w:val="decimal"/>
      <w:isLgl/>
      <w:lvlText w:val="%1.%2.%3.%4.%5.%6"/>
      <w:lvlJc w:val="left"/>
      <w:pPr>
        <w:ind w:left="1612" w:hanging="1080"/>
      </w:pPr>
      <w:rPr>
        <w:rFonts w:hint="default"/>
      </w:rPr>
    </w:lvl>
    <w:lvl w:ilvl="6">
      <w:start w:val="1"/>
      <w:numFmt w:val="decimal"/>
      <w:isLgl/>
      <w:lvlText w:val="%1.%2.%3.%4.%5.%6.%7"/>
      <w:lvlJc w:val="left"/>
      <w:pPr>
        <w:ind w:left="1972"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332" w:hanging="1800"/>
      </w:pPr>
      <w:rPr>
        <w:rFonts w:hint="default"/>
      </w:rPr>
    </w:lvl>
  </w:abstractNum>
  <w:abstractNum w:abstractNumId="6" w15:restartNumberingAfterBreak="0">
    <w:nsid w:val="37712582"/>
    <w:multiLevelType w:val="hybridMultilevel"/>
    <w:tmpl w:val="4296E1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5F4D1F"/>
    <w:multiLevelType w:val="hybridMultilevel"/>
    <w:tmpl w:val="C22A39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1E56A0"/>
    <w:multiLevelType w:val="hybridMultilevel"/>
    <w:tmpl w:val="166CAC92"/>
    <w:lvl w:ilvl="0" w:tplc="0409000F">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num w:numId="1">
    <w:abstractNumId w:val="6"/>
  </w:num>
  <w:num w:numId="2">
    <w:abstractNumId w:val="7"/>
  </w:num>
  <w:num w:numId="3">
    <w:abstractNumId w:val="0"/>
  </w:num>
  <w:num w:numId="4">
    <w:abstractNumId w:val="5"/>
  </w:num>
  <w:num w:numId="5">
    <w:abstractNumId w:val="2"/>
  </w:num>
  <w:num w:numId="6">
    <w:abstractNumId w:val="1"/>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C8"/>
    <w:rsid w:val="000072B8"/>
    <w:rsid w:val="000147C7"/>
    <w:rsid w:val="0003674E"/>
    <w:rsid w:val="000434D9"/>
    <w:rsid w:val="00062026"/>
    <w:rsid w:val="000679DA"/>
    <w:rsid w:val="000974B6"/>
    <w:rsid w:val="000C01C4"/>
    <w:rsid w:val="000C33C8"/>
    <w:rsid w:val="000D1F5E"/>
    <w:rsid w:val="000D43DF"/>
    <w:rsid w:val="000E06AF"/>
    <w:rsid w:val="000E4711"/>
    <w:rsid w:val="000F5EF0"/>
    <w:rsid w:val="00114039"/>
    <w:rsid w:val="00123755"/>
    <w:rsid w:val="0013327A"/>
    <w:rsid w:val="00155AC6"/>
    <w:rsid w:val="00162583"/>
    <w:rsid w:val="00173212"/>
    <w:rsid w:val="001C0DB3"/>
    <w:rsid w:val="001C55B1"/>
    <w:rsid w:val="001D147B"/>
    <w:rsid w:val="001D16F8"/>
    <w:rsid w:val="001F45FF"/>
    <w:rsid w:val="00210848"/>
    <w:rsid w:val="002134CB"/>
    <w:rsid w:val="00223A87"/>
    <w:rsid w:val="00226BA0"/>
    <w:rsid w:val="00230E5C"/>
    <w:rsid w:val="002537F4"/>
    <w:rsid w:val="00282E26"/>
    <w:rsid w:val="00297562"/>
    <w:rsid w:val="002A35C5"/>
    <w:rsid w:val="002B0E5E"/>
    <w:rsid w:val="002D2FB2"/>
    <w:rsid w:val="002F261F"/>
    <w:rsid w:val="002F6899"/>
    <w:rsid w:val="002F6C8A"/>
    <w:rsid w:val="00304A6E"/>
    <w:rsid w:val="00305FC5"/>
    <w:rsid w:val="00310960"/>
    <w:rsid w:val="003343C1"/>
    <w:rsid w:val="00357E01"/>
    <w:rsid w:val="00364E49"/>
    <w:rsid w:val="00377196"/>
    <w:rsid w:val="003853F3"/>
    <w:rsid w:val="003860D6"/>
    <w:rsid w:val="003A6F48"/>
    <w:rsid w:val="003B28E6"/>
    <w:rsid w:val="003B55C6"/>
    <w:rsid w:val="003C3DCD"/>
    <w:rsid w:val="003C63AD"/>
    <w:rsid w:val="003C7EF4"/>
    <w:rsid w:val="003D46AD"/>
    <w:rsid w:val="003E7FC8"/>
    <w:rsid w:val="003F267A"/>
    <w:rsid w:val="003F2B18"/>
    <w:rsid w:val="003F4F2A"/>
    <w:rsid w:val="0040636E"/>
    <w:rsid w:val="00412EF3"/>
    <w:rsid w:val="00421D01"/>
    <w:rsid w:val="00422029"/>
    <w:rsid w:val="0043387D"/>
    <w:rsid w:val="004535EB"/>
    <w:rsid w:val="004724B3"/>
    <w:rsid w:val="004739B7"/>
    <w:rsid w:val="004776FB"/>
    <w:rsid w:val="004867EC"/>
    <w:rsid w:val="004960BB"/>
    <w:rsid w:val="004B4D03"/>
    <w:rsid w:val="004B73E0"/>
    <w:rsid w:val="004D7C6F"/>
    <w:rsid w:val="00502B92"/>
    <w:rsid w:val="005048F8"/>
    <w:rsid w:val="00506708"/>
    <w:rsid w:val="005131C2"/>
    <w:rsid w:val="00513B1B"/>
    <w:rsid w:val="0053026D"/>
    <w:rsid w:val="00535D94"/>
    <w:rsid w:val="00565275"/>
    <w:rsid w:val="0057196D"/>
    <w:rsid w:val="00574237"/>
    <w:rsid w:val="005830B2"/>
    <w:rsid w:val="00597B4B"/>
    <w:rsid w:val="005A6071"/>
    <w:rsid w:val="005B0486"/>
    <w:rsid w:val="005B3F78"/>
    <w:rsid w:val="005B6D00"/>
    <w:rsid w:val="005C11AF"/>
    <w:rsid w:val="005C5C5D"/>
    <w:rsid w:val="005D0656"/>
    <w:rsid w:val="005E208D"/>
    <w:rsid w:val="006041CE"/>
    <w:rsid w:val="00605AD6"/>
    <w:rsid w:val="00613FEA"/>
    <w:rsid w:val="00626EAA"/>
    <w:rsid w:val="00632497"/>
    <w:rsid w:val="00632881"/>
    <w:rsid w:val="00632DAE"/>
    <w:rsid w:val="006342FF"/>
    <w:rsid w:val="00650F8A"/>
    <w:rsid w:val="00661711"/>
    <w:rsid w:val="00677ABB"/>
    <w:rsid w:val="00682B21"/>
    <w:rsid w:val="006866AA"/>
    <w:rsid w:val="006928BA"/>
    <w:rsid w:val="00692B78"/>
    <w:rsid w:val="006A7B3B"/>
    <w:rsid w:val="006D0E00"/>
    <w:rsid w:val="006D3249"/>
    <w:rsid w:val="006D6ECE"/>
    <w:rsid w:val="006D7FDC"/>
    <w:rsid w:val="006E0C2C"/>
    <w:rsid w:val="007004E8"/>
    <w:rsid w:val="00723DEC"/>
    <w:rsid w:val="00746E30"/>
    <w:rsid w:val="00751A76"/>
    <w:rsid w:val="00754DEA"/>
    <w:rsid w:val="00761287"/>
    <w:rsid w:val="00766C8E"/>
    <w:rsid w:val="0078229C"/>
    <w:rsid w:val="007856D5"/>
    <w:rsid w:val="00791F58"/>
    <w:rsid w:val="007A7E40"/>
    <w:rsid w:val="007B4468"/>
    <w:rsid w:val="007D049B"/>
    <w:rsid w:val="007D177D"/>
    <w:rsid w:val="007D1BE4"/>
    <w:rsid w:val="007F0B98"/>
    <w:rsid w:val="00821F24"/>
    <w:rsid w:val="00825FCB"/>
    <w:rsid w:val="00827EE4"/>
    <w:rsid w:val="008310DA"/>
    <w:rsid w:val="00833ACC"/>
    <w:rsid w:val="00854174"/>
    <w:rsid w:val="00854DA5"/>
    <w:rsid w:val="008661A6"/>
    <w:rsid w:val="00871F7B"/>
    <w:rsid w:val="00884983"/>
    <w:rsid w:val="0089254D"/>
    <w:rsid w:val="0089327D"/>
    <w:rsid w:val="008A35E5"/>
    <w:rsid w:val="008B210C"/>
    <w:rsid w:val="008C43FE"/>
    <w:rsid w:val="008E1848"/>
    <w:rsid w:val="008E3185"/>
    <w:rsid w:val="008F1F0B"/>
    <w:rsid w:val="008F7288"/>
    <w:rsid w:val="0090017B"/>
    <w:rsid w:val="0094042D"/>
    <w:rsid w:val="00941477"/>
    <w:rsid w:val="00952FB8"/>
    <w:rsid w:val="0096623B"/>
    <w:rsid w:val="00966F32"/>
    <w:rsid w:val="00967C53"/>
    <w:rsid w:val="00971C8B"/>
    <w:rsid w:val="00976A92"/>
    <w:rsid w:val="00996093"/>
    <w:rsid w:val="009B5F97"/>
    <w:rsid w:val="009C1158"/>
    <w:rsid w:val="009D559C"/>
    <w:rsid w:val="009E34BA"/>
    <w:rsid w:val="009F7E68"/>
    <w:rsid w:val="00A05712"/>
    <w:rsid w:val="00A07BC3"/>
    <w:rsid w:val="00A107A1"/>
    <w:rsid w:val="00A117E0"/>
    <w:rsid w:val="00A3493C"/>
    <w:rsid w:val="00A46C44"/>
    <w:rsid w:val="00A7063E"/>
    <w:rsid w:val="00A8690B"/>
    <w:rsid w:val="00A927F3"/>
    <w:rsid w:val="00A9466E"/>
    <w:rsid w:val="00AB1763"/>
    <w:rsid w:val="00AC5EBE"/>
    <w:rsid w:val="00AC6D8D"/>
    <w:rsid w:val="00AD478B"/>
    <w:rsid w:val="00AD6C0C"/>
    <w:rsid w:val="00AE7702"/>
    <w:rsid w:val="00AF23AF"/>
    <w:rsid w:val="00B00C07"/>
    <w:rsid w:val="00B02992"/>
    <w:rsid w:val="00B10325"/>
    <w:rsid w:val="00B3378A"/>
    <w:rsid w:val="00B3729E"/>
    <w:rsid w:val="00B37D65"/>
    <w:rsid w:val="00B56817"/>
    <w:rsid w:val="00B9361F"/>
    <w:rsid w:val="00BA22DE"/>
    <w:rsid w:val="00BC1DEE"/>
    <w:rsid w:val="00BC2AD3"/>
    <w:rsid w:val="00BE04CD"/>
    <w:rsid w:val="00BE0C17"/>
    <w:rsid w:val="00BE24DC"/>
    <w:rsid w:val="00BF06BB"/>
    <w:rsid w:val="00BF36D9"/>
    <w:rsid w:val="00BF584E"/>
    <w:rsid w:val="00C00C65"/>
    <w:rsid w:val="00C048BA"/>
    <w:rsid w:val="00C064D0"/>
    <w:rsid w:val="00C10520"/>
    <w:rsid w:val="00C10DCD"/>
    <w:rsid w:val="00C11E15"/>
    <w:rsid w:val="00C15F8D"/>
    <w:rsid w:val="00C33AD7"/>
    <w:rsid w:val="00C42CDA"/>
    <w:rsid w:val="00C44968"/>
    <w:rsid w:val="00C57105"/>
    <w:rsid w:val="00C74253"/>
    <w:rsid w:val="00CA0FC4"/>
    <w:rsid w:val="00CA3270"/>
    <w:rsid w:val="00CB0768"/>
    <w:rsid w:val="00CF4999"/>
    <w:rsid w:val="00D05DD1"/>
    <w:rsid w:val="00D1615F"/>
    <w:rsid w:val="00D17C3E"/>
    <w:rsid w:val="00D27588"/>
    <w:rsid w:val="00D35982"/>
    <w:rsid w:val="00D423A5"/>
    <w:rsid w:val="00D77079"/>
    <w:rsid w:val="00D8219A"/>
    <w:rsid w:val="00D922F2"/>
    <w:rsid w:val="00DA039D"/>
    <w:rsid w:val="00DB5330"/>
    <w:rsid w:val="00DD22A6"/>
    <w:rsid w:val="00DD2356"/>
    <w:rsid w:val="00DE6E35"/>
    <w:rsid w:val="00E17F3A"/>
    <w:rsid w:val="00E24034"/>
    <w:rsid w:val="00E269C8"/>
    <w:rsid w:val="00E26BA4"/>
    <w:rsid w:val="00E42F34"/>
    <w:rsid w:val="00E4371C"/>
    <w:rsid w:val="00E44C55"/>
    <w:rsid w:val="00E5173E"/>
    <w:rsid w:val="00E549B6"/>
    <w:rsid w:val="00E658DE"/>
    <w:rsid w:val="00E8188D"/>
    <w:rsid w:val="00E971B6"/>
    <w:rsid w:val="00EA424B"/>
    <w:rsid w:val="00EA79A9"/>
    <w:rsid w:val="00EC1985"/>
    <w:rsid w:val="00EC49D6"/>
    <w:rsid w:val="00ED4ACD"/>
    <w:rsid w:val="00EE04D8"/>
    <w:rsid w:val="00EE188D"/>
    <w:rsid w:val="00EF1A16"/>
    <w:rsid w:val="00F00C23"/>
    <w:rsid w:val="00F106E2"/>
    <w:rsid w:val="00F67E0F"/>
    <w:rsid w:val="00F8183E"/>
    <w:rsid w:val="00F92637"/>
    <w:rsid w:val="00F93F8D"/>
    <w:rsid w:val="00FB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5257920"/>
  <w15:chartTrackingRefBased/>
  <w15:docId w15:val="{A163F32E-4755-4F87-AF3A-8BCD56E7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0D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F45FF"/>
    <w:pPr>
      <w:pBdr>
        <w:bottom w:val="single" w:sz="6" w:space="1" w:color="auto"/>
      </w:pBdr>
      <w:tabs>
        <w:tab w:val="center" w:pos="4153"/>
        <w:tab w:val="right" w:pos="8306"/>
      </w:tabs>
      <w:snapToGrid w:val="0"/>
      <w:jc w:val="center"/>
    </w:pPr>
    <w:rPr>
      <w:sz w:val="18"/>
      <w:szCs w:val="20"/>
    </w:rPr>
  </w:style>
  <w:style w:type="paragraph" w:styleId="a4">
    <w:name w:val="footer"/>
    <w:basedOn w:val="a"/>
    <w:rsid w:val="001F45FF"/>
    <w:pPr>
      <w:tabs>
        <w:tab w:val="center" w:pos="4153"/>
        <w:tab w:val="right" w:pos="8306"/>
      </w:tabs>
      <w:snapToGrid w:val="0"/>
      <w:jc w:val="left"/>
    </w:pPr>
    <w:rPr>
      <w:sz w:val="18"/>
      <w:szCs w:val="18"/>
    </w:rPr>
  </w:style>
  <w:style w:type="table" w:styleId="a5">
    <w:name w:val="Table Grid"/>
    <w:basedOn w:val="a1"/>
    <w:rsid w:val="001F45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1F45FF"/>
  </w:style>
  <w:style w:type="character" w:styleId="a7">
    <w:name w:val="annotation reference"/>
    <w:rsid w:val="00632881"/>
    <w:rPr>
      <w:sz w:val="21"/>
      <w:szCs w:val="21"/>
    </w:rPr>
  </w:style>
  <w:style w:type="paragraph" w:styleId="a8">
    <w:name w:val="annotation text"/>
    <w:basedOn w:val="a"/>
    <w:link w:val="a9"/>
    <w:rsid w:val="00632881"/>
    <w:pPr>
      <w:jc w:val="left"/>
    </w:pPr>
  </w:style>
  <w:style w:type="character" w:customStyle="1" w:styleId="a9">
    <w:name w:val="批注文字 字符"/>
    <w:link w:val="a8"/>
    <w:rsid w:val="00632881"/>
    <w:rPr>
      <w:kern w:val="2"/>
      <w:sz w:val="21"/>
      <w:szCs w:val="24"/>
    </w:rPr>
  </w:style>
  <w:style w:type="paragraph" w:styleId="aa">
    <w:name w:val="annotation subject"/>
    <w:basedOn w:val="a8"/>
    <w:next w:val="a8"/>
    <w:link w:val="ab"/>
    <w:rsid w:val="00632881"/>
    <w:rPr>
      <w:b/>
      <w:bCs/>
    </w:rPr>
  </w:style>
  <w:style w:type="character" w:customStyle="1" w:styleId="ab">
    <w:name w:val="批注主题 字符"/>
    <w:link w:val="aa"/>
    <w:rsid w:val="00632881"/>
    <w:rPr>
      <w:b/>
      <w:bCs/>
      <w:kern w:val="2"/>
      <w:sz w:val="21"/>
      <w:szCs w:val="24"/>
    </w:rPr>
  </w:style>
  <w:style w:type="paragraph" w:styleId="ac">
    <w:name w:val="Balloon Text"/>
    <w:basedOn w:val="a"/>
    <w:link w:val="ad"/>
    <w:rsid w:val="00632881"/>
    <w:rPr>
      <w:sz w:val="18"/>
      <w:szCs w:val="18"/>
    </w:rPr>
  </w:style>
  <w:style w:type="character" w:customStyle="1" w:styleId="ad">
    <w:name w:val="批注框文本 字符"/>
    <w:link w:val="ac"/>
    <w:rsid w:val="00632881"/>
    <w:rPr>
      <w:kern w:val="2"/>
      <w:sz w:val="18"/>
      <w:szCs w:val="18"/>
    </w:rPr>
  </w:style>
  <w:style w:type="paragraph" w:styleId="ae">
    <w:name w:val="Revision"/>
    <w:hidden/>
    <w:uiPriority w:val="99"/>
    <w:semiHidden/>
    <w:rsid w:val="00A927F3"/>
    <w:rPr>
      <w:kern w:val="2"/>
      <w:sz w:val="21"/>
      <w:szCs w:val="24"/>
    </w:rPr>
  </w:style>
  <w:style w:type="character" w:styleId="af">
    <w:name w:val="Hyperlink"/>
    <w:rsid w:val="00A117E0"/>
    <w:rPr>
      <w:color w:val="0563C1"/>
      <w:u w:val="single"/>
    </w:rPr>
  </w:style>
  <w:style w:type="table" w:styleId="1">
    <w:name w:val="Table Classic 1"/>
    <w:basedOn w:val="a1"/>
    <w:rsid w:val="00A9466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Simple 1"/>
    <w:basedOn w:val="a1"/>
    <w:rsid w:val="00A9466E"/>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af0">
    <w:name w:val="Placeholder Text"/>
    <w:basedOn w:val="a0"/>
    <w:uiPriority w:val="99"/>
    <w:semiHidden/>
    <w:rsid w:val="001D147B"/>
    <w:rPr>
      <w:color w:val="808080"/>
    </w:rPr>
  </w:style>
  <w:style w:type="paragraph" w:styleId="af1">
    <w:name w:val="List Paragraph"/>
    <w:basedOn w:val="a"/>
    <w:uiPriority w:val="34"/>
    <w:qFormat/>
    <w:rsid w:val="009960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752">
      <w:bodyDiv w:val="1"/>
      <w:marLeft w:val="0"/>
      <w:marRight w:val="0"/>
      <w:marTop w:val="0"/>
      <w:marBottom w:val="0"/>
      <w:divBdr>
        <w:top w:val="none" w:sz="0" w:space="0" w:color="auto"/>
        <w:left w:val="none" w:sz="0" w:space="0" w:color="auto"/>
        <w:bottom w:val="none" w:sz="0" w:space="0" w:color="auto"/>
        <w:right w:val="none" w:sz="0" w:space="0" w:color="auto"/>
      </w:divBdr>
      <w:divsChild>
        <w:div w:id="200629581">
          <w:marLeft w:val="360"/>
          <w:marRight w:val="0"/>
          <w:marTop w:val="200"/>
          <w:marBottom w:val="0"/>
          <w:divBdr>
            <w:top w:val="none" w:sz="0" w:space="0" w:color="auto"/>
            <w:left w:val="none" w:sz="0" w:space="0" w:color="auto"/>
            <w:bottom w:val="none" w:sz="0" w:space="0" w:color="auto"/>
            <w:right w:val="none" w:sz="0" w:space="0" w:color="auto"/>
          </w:divBdr>
        </w:div>
      </w:divsChild>
    </w:div>
    <w:div w:id="585457116">
      <w:bodyDiv w:val="1"/>
      <w:marLeft w:val="0"/>
      <w:marRight w:val="0"/>
      <w:marTop w:val="0"/>
      <w:marBottom w:val="0"/>
      <w:divBdr>
        <w:top w:val="none" w:sz="0" w:space="0" w:color="auto"/>
        <w:left w:val="none" w:sz="0" w:space="0" w:color="auto"/>
        <w:bottom w:val="none" w:sz="0" w:space="0" w:color="auto"/>
        <w:right w:val="none" w:sz="0" w:space="0" w:color="auto"/>
      </w:divBdr>
    </w:div>
    <w:div w:id="767653354">
      <w:bodyDiv w:val="1"/>
      <w:marLeft w:val="0"/>
      <w:marRight w:val="0"/>
      <w:marTop w:val="0"/>
      <w:marBottom w:val="0"/>
      <w:divBdr>
        <w:top w:val="none" w:sz="0" w:space="0" w:color="auto"/>
        <w:left w:val="none" w:sz="0" w:space="0" w:color="auto"/>
        <w:bottom w:val="none" w:sz="0" w:space="0" w:color="auto"/>
        <w:right w:val="none" w:sz="0" w:space="0" w:color="auto"/>
      </w:divBdr>
    </w:div>
    <w:div w:id="131440471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360"/>
          <w:marRight w:val="0"/>
          <w:marTop w:val="200"/>
          <w:marBottom w:val="0"/>
          <w:divBdr>
            <w:top w:val="none" w:sz="0" w:space="0" w:color="auto"/>
            <w:left w:val="none" w:sz="0" w:space="0" w:color="auto"/>
            <w:bottom w:val="none" w:sz="0" w:space="0" w:color="auto"/>
            <w:right w:val="none" w:sz="0" w:space="0" w:color="auto"/>
          </w:divBdr>
        </w:div>
      </w:divsChild>
    </w:div>
    <w:div w:id="1610815283">
      <w:bodyDiv w:val="1"/>
      <w:marLeft w:val="0"/>
      <w:marRight w:val="0"/>
      <w:marTop w:val="0"/>
      <w:marBottom w:val="0"/>
      <w:divBdr>
        <w:top w:val="none" w:sz="0" w:space="0" w:color="auto"/>
        <w:left w:val="none" w:sz="0" w:space="0" w:color="auto"/>
        <w:bottom w:val="none" w:sz="0" w:space="0" w:color="auto"/>
        <w:right w:val="none" w:sz="0" w:space="0" w:color="auto"/>
      </w:divBdr>
      <w:divsChild>
        <w:div w:id="10310365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yperlink" Target="https://clue.io/connectopedia/l1000_gene_space"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upport.lincscloud.org/hc/en-us/articles/203133687-Protocol-Overview-L1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Visio___.vsdx"/><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6638</Words>
  <Characters>8698</Characters>
  <Application>Microsoft Office Word</Application>
  <DocSecurity>0</DocSecurity>
  <Lines>362</Lines>
  <Paragraphs>273</Paragraphs>
  <ScaleCrop>false</ScaleCrop>
  <Company>JWC</Company>
  <LinksUpToDate>false</LinksUpToDate>
  <CharactersWithSpaces>15063</CharactersWithSpaces>
  <SharedDoc>false</SharedDoc>
  <HLinks>
    <vt:vector size="12" baseType="variant">
      <vt:variant>
        <vt:i4>5701642</vt:i4>
      </vt:variant>
      <vt:variant>
        <vt:i4>6</vt:i4>
      </vt:variant>
      <vt:variant>
        <vt:i4>0</vt:i4>
      </vt:variant>
      <vt:variant>
        <vt:i4>5</vt:i4>
      </vt:variant>
      <vt:variant>
        <vt:lpwstr>http://support.lincscloud.org/hc/en-us/articles/203133687-Protocol-Overview-L1000</vt:lpwstr>
      </vt:variant>
      <vt:variant>
        <vt:lpwstr/>
      </vt:variant>
      <vt:variant>
        <vt:i4>5832791</vt:i4>
      </vt:variant>
      <vt:variant>
        <vt:i4>3</vt:i4>
      </vt:variant>
      <vt:variant>
        <vt:i4>0</vt:i4>
      </vt:variant>
      <vt:variant>
        <vt:i4>5</vt:i4>
      </vt:variant>
      <vt:variant>
        <vt:lpwstr>https://clue.io/connectopedia/l1000_gene_space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subject/>
  <dc:creator>yk</dc:creator>
  <cp:keywords/>
  <dc:description/>
  <cp:lastModifiedBy>1224302906@qq.com</cp:lastModifiedBy>
  <cp:revision>2</cp:revision>
  <dcterms:created xsi:type="dcterms:W3CDTF">2019-05-18T03:49:00Z</dcterms:created>
  <dcterms:modified xsi:type="dcterms:W3CDTF">2019-05-18T03:49:00Z</dcterms:modified>
</cp:coreProperties>
</file>